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71D6" w14:textId="77777777" w:rsidR="00BD6AA3" w:rsidRDefault="00BD6AA3" w:rsidP="00A91FB3">
      <w:pPr>
        <w:pStyle w:val="CdigoFuente"/>
        <w:tabs>
          <w:tab w:val="clear" w:pos="567"/>
          <w:tab w:val="left" w:pos="708"/>
        </w:tabs>
        <w:jc w:val="center"/>
        <w:rPr>
          <w:rFonts w:ascii="Eras Medium ITC" w:hAnsi="Eras Medium ITC"/>
          <w:spacing w:val="-20"/>
          <w:sz w:val="36"/>
        </w:rPr>
      </w:pPr>
    </w:p>
    <w:p w14:paraId="4564FA70" w14:textId="77777777" w:rsidR="00BD6AA3" w:rsidRDefault="00BD6AA3" w:rsidP="00A91FB3">
      <w:pPr>
        <w:pStyle w:val="CdigoFuente"/>
        <w:tabs>
          <w:tab w:val="clear" w:pos="567"/>
          <w:tab w:val="left" w:pos="708"/>
        </w:tabs>
        <w:jc w:val="center"/>
        <w:rPr>
          <w:rFonts w:ascii="Eras Medium ITC" w:hAnsi="Eras Medium ITC"/>
          <w:spacing w:val="-20"/>
          <w:sz w:val="36"/>
        </w:rPr>
      </w:pP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77777777"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GRADO EN INGENIERÍA DE TELECOMUNICACIONES</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77777777" w:rsidR="00A91FB3" w:rsidRDefault="00A91FB3" w:rsidP="00A91FB3">
      <w:pPr>
        <w:pStyle w:val="CdigoFuente"/>
        <w:jc w:val="center"/>
        <w:rPr>
          <w:rFonts w:ascii="Eras Medium ITC" w:hAnsi="Eras Medium ITC"/>
          <w:spacing w:val="20"/>
          <w:sz w:val="44"/>
        </w:rPr>
      </w:pPr>
    </w:p>
    <w:p w14:paraId="60B047F8" w14:textId="70F89264" w:rsidR="00A91FB3" w:rsidRDefault="00C73DFD" w:rsidP="00A91FB3">
      <w:pPr>
        <w:pStyle w:val="CdigoFuente"/>
        <w:jc w:val="center"/>
        <w:rPr>
          <w:rFonts w:ascii="Eras Medium ITC" w:hAnsi="Eras Medium ITC"/>
          <w:spacing w:val="-20"/>
          <w:sz w:val="44"/>
        </w:rPr>
      </w:pPr>
      <w:r>
        <w:rPr>
          <w:rFonts w:ascii="Eras Medium ITC" w:hAnsi="Eras Medium ITC"/>
          <w:b/>
          <w:spacing w:val="20"/>
          <w:sz w:val="44"/>
        </w:rPr>
        <w:t>Título título título título título título título título título título título título título</w:t>
      </w:r>
    </w:p>
    <w:p w14:paraId="65C5E1F6" w14:textId="77777777" w:rsidR="00A91FB3" w:rsidRDefault="00A91FB3" w:rsidP="00A91FB3">
      <w:pPr>
        <w:pStyle w:val="CdigoFuente"/>
        <w:jc w:val="center"/>
        <w:rPr>
          <w:rFonts w:ascii="Eras Medium ITC" w:hAnsi="Eras Medium ITC"/>
          <w:spacing w:val="-20"/>
          <w:sz w:val="44"/>
        </w:rPr>
      </w:pPr>
    </w:p>
    <w:p w14:paraId="737A97A5" w14:textId="77777777" w:rsidR="00A91FB3" w:rsidRDefault="00A91FB3" w:rsidP="00A91FB3">
      <w:pPr>
        <w:pStyle w:val="CdigoFuente"/>
        <w:jc w:val="center"/>
        <w:rPr>
          <w:rFonts w:ascii="Eras Medium ITC" w:hAnsi="Eras Medium ITC"/>
          <w:spacing w:val="-20"/>
          <w:sz w:val="44"/>
        </w:rPr>
      </w:pPr>
    </w:p>
    <w:p w14:paraId="411889C1" w14:textId="77777777" w:rsidR="00A91FB3" w:rsidRDefault="00A91FB3" w:rsidP="00A91FB3">
      <w:pPr>
        <w:pStyle w:val="Sinespaciado"/>
        <w:jc w:val="center"/>
      </w:pPr>
    </w:p>
    <w:p w14:paraId="656991D8" w14:textId="5E0EF21D" w:rsidR="00A91FB3" w:rsidRPr="0062107A" w:rsidRDefault="00A91FB3" w:rsidP="00A91FB3">
      <w:pPr>
        <w:pStyle w:val="Sinespaciado"/>
        <w:jc w:val="center"/>
        <w:rPr>
          <w:sz w:val="28"/>
          <w:szCs w:val="28"/>
        </w:rPr>
      </w:pPr>
      <w:r w:rsidRPr="0062107A">
        <w:rPr>
          <w:sz w:val="28"/>
          <w:szCs w:val="28"/>
        </w:rPr>
        <w:t xml:space="preserve">Autor: </w:t>
      </w:r>
      <w:r w:rsidR="00D57AF3" w:rsidRPr="0062107A">
        <w:rPr>
          <w:sz w:val="28"/>
          <w:szCs w:val="28"/>
        </w:rPr>
        <w:t>Jaime Arradi Casas</w:t>
      </w:r>
    </w:p>
    <w:p w14:paraId="1E0CF86B" w14:textId="5AB3728F" w:rsidR="00A91FB3" w:rsidRPr="0062107A" w:rsidRDefault="00A91FB3" w:rsidP="00A91FB3">
      <w:pPr>
        <w:pStyle w:val="Sinespaciado"/>
        <w:jc w:val="center"/>
        <w:rPr>
          <w:spacing w:val="20"/>
          <w:sz w:val="28"/>
          <w:szCs w:val="28"/>
        </w:rPr>
      </w:pPr>
      <w:r w:rsidRPr="0062107A">
        <w:rPr>
          <w:spacing w:val="20"/>
          <w:sz w:val="28"/>
          <w:szCs w:val="28"/>
        </w:rPr>
        <w:t xml:space="preserve">Director: </w:t>
      </w:r>
      <w:r w:rsidR="00D57AF3" w:rsidRPr="0062107A">
        <w:rPr>
          <w:spacing w:val="20"/>
          <w:sz w:val="28"/>
          <w:szCs w:val="28"/>
        </w:rPr>
        <w:t>Sergio Sauga</w:t>
      </w:r>
      <w:r w:rsidR="009A4F77" w:rsidRPr="0062107A">
        <w:rPr>
          <w:spacing w:val="20"/>
          <w:sz w:val="28"/>
          <w:szCs w:val="28"/>
        </w:rPr>
        <w:t xml:space="preserve">r </w:t>
      </w:r>
      <w:r w:rsidR="00BE46CE" w:rsidRPr="0062107A">
        <w:rPr>
          <w:spacing w:val="20"/>
          <w:sz w:val="28"/>
          <w:szCs w:val="28"/>
        </w:rPr>
        <w:t>García</w:t>
      </w:r>
    </w:p>
    <w:p w14:paraId="72A2D864" w14:textId="77777777" w:rsidR="00A91FB3" w:rsidRDefault="00A91FB3" w:rsidP="00A91FB3">
      <w:pPr>
        <w:pStyle w:val="CdigoFuente"/>
        <w:jc w:val="center"/>
        <w:rPr>
          <w:rFonts w:ascii="Eras Medium ITC" w:hAnsi="Eras Medium ITC"/>
          <w:spacing w:val="20"/>
          <w:sz w:val="28"/>
        </w:rPr>
      </w:pPr>
    </w:p>
    <w:p w14:paraId="6C546505" w14:textId="77777777" w:rsidR="00A91FB3" w:rsidRDefault="00A91FB3" w:rsidP="00A91FB3">
      <w:pPr>
        <w:pStyle w:val="CdigoFuente"/>
        <w:jc w:val="center"/>
        <w:rPr>
          <w:rFonts w:ascii="Eras Medium ITC" w:hAnsi="Eras Medium ITC"/>
          <w:spacing w:val="20"/>
          <w:sz w:val="28"/>
        </w:rPr>
      </w:pPr>
    </w:p>
    <w:p w14:paraId="7CB451D8" w14:textId="77777777" w:rsidR="00A91FB3" w:rsidRDefault="00A91FB3" w:rsidP="00A91FB3">
      <w:pPr>
        <w:pStyle w:val="CdigoFuente"/>
        <w:jc w:val="center"/>
        <w:rPr>
          <w:rFonts w:ascii="Eras Medium ITC" w:hAnsi="Eras Medium ITC"/>
          <w:spacing w:val="20"/>
          <w:sz w:val="28"/>
        </w:rPr>
      </w:pPr>
    </w:p>
    <w:p w14:paraId="2CB4D45D" w14:textId="5DFEE1F6" w:rsidR="00A91FB3" w:rsidRDefault="00A91FB3" w:rsidP="00A91FB3">
      <w:pPr>
        <w:jc w:val="center"/>
        <w:rPr>
          <w:rFonts w:ascii="Eras Medium ITC" w:eastAsia="Times New Roman" w:hAnsi="Eras Medium ITC" w:cs="Times New Roman"/>
          <w:noProof/>
          <w:spacing w:val="20"/>
          <w:szCs w:val="20"/>
          <w:lang w:eastAsia="es-ES"/>
        </w:rPr>
      </w:pPr>
      <w:r>
        <w:rPr>
          <w:rFonts w:ascii="Eras Medium ITC" w:eastAsia="Times New Roman" w:hAnsi="Eras Medium ITC" w:cs="Times New Roman"/>
          <w:noProof/>
          <w:spacing w:val="20"/>
          <w:szCs w:val="20"/>
          <w:lang w:eastAsia="es-ES"/>
        </w:rPr>
        <w:t>Mayo</w:t>
      </w:r>
      <w:r w:rsidRPr="00F223C9">
        <w:rPr>
          <w:rFonts w:ascii="Eras Medium ITC" w:eastAsia="Times New Roman" w:hAnsi="Eras Medium ITC" w:cs="Times New Roman"/>
          <w:noProof/>
          <w:spacing w:val="20"/>
          <w:szCs w:val="20"/>
          <w:lang w:eastAsia="es-ES"/>
        </w:rPr>
        <w:t xml:space="preserve"> 20</w:t>
      </w:r>
      <w:r w:rsidR="009A4F77">
        <w:rPr>
          <w:rFonts w:ascii="Eras Medium ITC" w:eastAsia="Times New Roman" w:hAnsi="Eras Medium ITC" w:cs="Times New Roman"/>
          <w:noProof/>
          <w:spacing w:val="20"/>
          <w:szCs w:val="20"/>
          <w:lang w:eastAsia="es-ES"/>
        </w:rPr>
        <w:t>21</w:t>
      </w:r>
    </w:p>
    <w:p w14:paraId="3043C83B" w14:textId="77777777" w:rsidR="00A91FB3" w:rsidRDefault="00A91FB3" w:rsidP="00A91FB3">
      <w:pPr>
        <w:jc w:val="center"/>
        <w:rPr>
          <w:rFonts w:ascii="Eras Medium ITC" w:eastAsia="Times New Roman" w:hAnsi="Eras Medium ITC" w:cs="Times New Roman"/>
          <w:noProof/>
          <w:spacing w:val="20"/>
          <w:szCs w:val="20"/>
          <w:lang w:eastAsia="es-ES"/>
        </w:rPr>
      </w:pPr>
    </w:p>
    <w:p w14:paraId="33654E1C" w14:textId="77777777" w:rsidR="00A91FB3" w:rsidRDefault="00A91FB3" w:rsidP="00A91FB3">
      <w:pPr>
        <w:jc w:val="center"/>
        <w:rPr>
          <w:rFonts w:ascii="Eras Medium ITC" w:eastAsia="Times New Roman" w:hAnsi="Eras Medium ITC" w:cs="Times New Roman"/>
          <w:noProof/>
          <w:spacing w:val="20"/>
          <w:szCs w:val="20"/>
          <w:lang w:eastAsia="es-ES"/>
        </w:rPr>
      </w:pP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5851EB99" w14:textId="77777777" w:rsidR="00A91FB3" w:rsidRDefault="00A91FB3"/>
    <w:p w14:paraId="59C841B2" w14:textId="77777777" w:rsidR="00A91FB3" w:rsidRDefault="00A91FB3"/>
    <w:p w14:paraId="728D1FD4" w14:textId="77777777" w:rsidR="00A91FB3" w:rsidRDefault="00A91FB3"/>
    <w:p w14:paraId="2B0B03E0" w14:textId="77777777" w:rsidR="00A91FB3" w:rsidRDefault="00A91FB3"/>
    <w:p w14:paraId="3AF86260" w14:textId="77777777" w:rsidR="00922079" w:rsidRDefault="00922079">
      <w:pPr>
        <w:sectPr w:rsidR="00922079" w:rsidSect="00C804D3">
          <w:headerReference w:type="default" r:id="rId9"/>
          <w:footerReference w:type="even" r:id="rId10"/>
          <w:headerReference w:type="first" r:id="rId11"/>
          <w:footerReference w:type="first" r:id="rId12"/>
          <w:pgSz w:w="11900" w:h="16840"/>
          <w:pgMar w:top="1985" w:right="1701" w:bottom="1417" w:left="1701" w:header="708" w:footer="708" w:gutter="0"/>
          <w:pgNumType w:fmt="upperRoman" w:start="1"/>
          <w:cols w:space="708"/>
          <w:docGrid w:linePitch="360"/>
        </w:sectPr>
      </w:pPr>
    </w:p>
    <w:tbl>
      <w:tblPr>
        <w:tblpPr w:leftFromText="141" w:rightFromText="141" w:vertAnchor="page" w:horzAnchor="margin" w:tblpY="2229"/>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97"/>
      </w:tblGrid>
      <w:tr w:rsidR="00A91FB3" w:rsidRPr="00642AF0" w14:paraId="30B18A8E" w14:textId="77777777" w:rsidTr="00337FBF">
        <w:tc>
          <w:tcPr>
            <w:tcW w:w="9297" w:type="dxa"/>
            <w:shd w:val="clear" w:color="auto" w:fill="auto"/>
            <w:tcMar>
              <w:top w:w="57" w:type="dxa"/>
              <w:left w:w="57" w:type="dxa"/>
              <w:bottom w:w="57" w:type="dxa"/>
              <w:right w:w="57" w:type="dxa"/>
            </w:tcMar>
          </w:tcPr>
          <w:p w14:paraId="5B31E6D9" w14:textId="77777777" w:rsidR="00A91FB3" w:rsidRPr="00642AF0" w:rsidRDefault="00A91FB3" w:rsidP="00337FBF">
            <w:pPr>
              <w:rPr>
                <w:rFonts w:ascii="Eras Medium ITC" w:hAnsi="Eras Medium ITC"/>
              </w:rPr>
            </w:pPr>
            <w:r>
              <w:rPr>
                <w:noProof/>
                <w:lang w:eastAsia="es-ES"/>
              </w:rPr>
              <w:lastRenderedPageBreak/>
              <w:drawing>
                <wp:anchor distT="0" distB="0" distL="114300" distR="114300" simplePos="0" relativeHeight="251659264" behindDoc="1" locked="0" layoutInCell="1" allowOverlap="1" wp14:anchorId="3531036F" wp14:editId="345D97F6">
                  <wp:simplePos x="0" y="0"/>
                  <wp:positionH relativeFrom="column">
                    <wp:posOffset>430530</wp:posOffset>
                  </wp:positionH>
                  <wp:positionV relativeFrom="paragraph">
                    <wp:posOffset>81280</wp:posOffset>
                  </wp:positionV>
                  <wp:extent cx="4871720" cy="7543800"/>
                  <wp:effectExtent l="0" t="0" r="0" b="0"/>
                  <wp:wrapNone/>
                  <wp:docPr id="3"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13" cstate="print">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AF0">
              <w:rPr>
                <w:rFonts w:ascii="Eras Medium ITC" w:hAnsi="Eras Medium ITC"/>
              </w:rPr>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3"/>
            </w:tblGrid>
            <w:tr w:rsidR="00A91FB3" w:rsidRPr="00642AF0" w14:paraId="1EDCA2E8" w14:textId="77777777" w:rsidTr="00C73DFD">
              <w:tc>
                <w:tcPr>
                  <w:tcW w:w="9043" w:type="dxa"/>
                  <w:shd w:val="clear" w:color="auto" w:fill="auto"/>
                  <w:tcMar>
                    <w:top w:w="57" w:type="dxa"/>
                    <w:left w:w="57" w:type="dxa"/>
                    <w:bottom w:w="57" w:type="dxa"/>
                    <w:right w:w="57" w:type="dxa"/>
                  </w:tcMar>
                </w:tcPr>
                <w:p w14:paraId="2471EC00" w14:textId="7EB9C01D" w:rsidR="00A91FB3" w:rsidRPr="00642AF0" w:rsidRDefault="00A91FB3" w:rsidP="00A53E4E">
                  <w:pPr>
                    <w:framePr w:hSpace="141" w:wrap="around" w:vAnchor="page" w:hAnchor="margin" w:y="2229"/>
                    <w:rPr>
                      <w:rFonts w:ascii="Eras Medium ITC" w:hAnsi="Eras Medium ITC"/>
                      <w:sz w:val="12"/>
                    </w:rPr>
                  </w:pPr>
                  <w:r w:rsidRPr="00642AF0">
                    <w:rPr>
                      <w:rFonts w:ascii="Eras Medium ITC" w:hAnsi="Eras Medium ITC"/>
                      <w:sz w:val="12"/>
                    </w:rPr>
                    <w:t>NOMBRE:</w:t>
                  </w:r>
                  <w:r w:rsidR="009A4F77">
                    <w:rPr>
                      <w:rFonts w:ascii="Eras Medium ITC" w:hAnsi="Eras Medium ITC"/>
                      <w:sz w:val="12"/>
                    </w:rPr>
                    <w:t xml:space="preserve"> Jaime Arradi Casas</w:t>
                  </w:r>
                </w:p>
                <w:p w14:paraId="41777552" w14:textId="795B5E8A" w:rsidR="00A91FB3" w:rsidRPr="00642AF0" w:rsidRDefault="00A91FB3" w:rsidP="00A53E4E">
                  <w:pPr>
                    <w:framePr w:hSpace="141" w:wrap="around" w:vAnchor="page" w:hAnchor="margin" w:y="2229"/>
                  </w:pPr>
                </w:p>
              </w:tc>
            </w:tr>
          </w:tbl>
          <w:p w14:paraId="11626923" w14:textId="77777777" w:rsidR="00A91FB3" w:rsidRPr="00642AF0" w:rsidRDefault="00A91FB3" w:rsidP="00337FBF">
            <w:pPr>
              <w:tabs>
                <w:tab w:val="right" w:pos="10065"/>
              </w:tabs>
              <w:rPr>
                <w:rFonts w:ascii="Eras Medium ITC" w:hAnsi="Eras Medium ITC"/>
              </w:rPr>
            </w:pPr>
            <w:r w:rsidRPr="00642AF0">
              <w:rPr>
                <w:rFonts w:ascii="Eras Medium ITC" w:hAnsi="Eras Medium ITC"/>
              </w:rPr>
              <w:t>Datos del Trabajo</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91FB3" w:rsidRPr="00642AF0" w14:paraId="7CE023A6" w14:textId="77777777" w:rsidTr="00C73DFD">
              <w:tc>
                <w:tcPr>
                  <w:tcW w:w="8995" w:type="dxa"/>
                  <w:shd w:val="clear" w:color="auto" w:fill="auto"/>
                  <w:tcMar>
                    <w:top w:w="57" w:type="dxa"/>
                    <w:left w:w="57" w:type="dxa"/>
                    <w:bottom w:w="57" w:type="dxa"/>
                    <w:right w:w="57" w:type="dxa"/>
                  </w:tcMar>
                </w:tcPr>
                <w:p w14:paraId="076828CD" w14:textId="77777777" w:rsidR="00A91FB3" w:rsidRPr="00524302" w:rsidRDefault="00A91FB3" w:rsidP="00A53E4E">
                  <w:pPr>
                    <w:framePr w:hSpace="141" w:wrap="around" w:vAnchor="page" w:hAnchor="margin" w:y="2229"/>
                    <w:rPr>
                      <w:rFonts w:ascii="Eras Medium ITC" w:hAnsi="Eras Medium ITC"/>
                      <w:sz w:val="12"/>
                    </w:rPr>
                  </w:pPr>
                  <w:r w:rsidRPr="00524302">
                    <w:rPr>
                      <w:rFonts w:ascii="Eras Medium ITC" w:hAnsi="Eras Medium ITC"/>
                      <w:sz w:val="12"/>
                    </w:rPr>
                    <w:t>TÍTULO DEL PROYECTO:</w:t>
                  </w:r>
                </w:p>
                <w:p w14:paraId="41F20615" w14:textId="4146C6B3" w:rsidR="00A91FB3" w:rsidRPr="00642AF0" w:rsidRDefault="00A91FB3" w:rsidP="00A53E4E">
                  <w:pPr>
                    <w:framePr w:hSpace="141" w:wrap="around" w:vAnchor="page" w:hAnchor="margin" w:y="2229"/>
                    <w:rPr>
                      <w:sz w:val="12"/>
                    </w:rPr>
                  </w:pPr>
                </w:p>
              </w:tc>
            </w:tr>
          </w:tbl>
          <w:p w14:paraId="3DC49735" w14:textId="77777777" w:rsidR="00A91FB3" w:rsidRPr="00642AF0" w:rsidRDefault="00A91FB3" w:rsidP="00337FBF">
            <w:pPr>
              <w:tabs>
                <w:tab w:val="right" w:pos="10065"/>
              </w:tabs>
              <w:rPr>
                <w:rFonts w:ascii="Eras Medium ITC" w:hAnsi="Eras Medium ITC"/>
              </w:rPr>
            </w:pPr>
            <w:r w:rsidRPr="00642AF0">
              <w:rPr>
                <w:rFonts w:ascii="Eras Medium ITC" w:hAnsi="Eras Medium ITC"/>
              </w:rPr>
              <w:t xml:space="preserve">Tribunal calificador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15"/>
              <w:gridCol w:w="4080"/>
            </w:tblGrid>
            <w:tr w:rsidR="00A91FB3" w:rsidRPr="00642AF0" w14:paraId="70D2408E" w14:textId="77777777" w:rsidTr="00C73DFD">
              <w:tc>
                <w:tcPr>
                  <w:tcW w:w="4915" w:type="dxa"/>
                  <w:shd w:val="clear" w:color="auto" w:fill="auto"/>
                  <w:tcMar>
                    <w:top w:w="57" w:type="dxa"/>
                    <w:left w:w="57" w:type="dxa"/>
                    <w:bottom w:w="57" w:type="dxa"/>
                    <w:right w:w="57" w:type="dxa"/>
                  </w:tcMar>
                </w:tcPr>
                <w:p w14:paraId="39E9A87E" w14:textId="77777777" w:rsidR="00A91FB3" w:rsidRPr="00642AF0" w:rsidRDefault="00A91FB3" w:rsidP="00A53E4E">
                  <w:pPr>
                    <w:framePr w:hSpace="141" w:wrap="around" w:vAnchor="page" w:hAnchor="margin" w:y="2229"/>
                    <w:rPr>
                      <w:rFonts w:ascii="Eras Medium ITC" w:hAnsi="Eras Medium ITC"/>
                      <w:sz w:val="12"/>
                    </w:rPr>
                  </w:pPr>
                  <w:r w:rsidRPr="00642AF0">
                    <w:rPr>
                      <w:rFonts w:ascii="Eras Medium ITC" w:hAnsi="Eras Medium ITC"/>
                      <w:sz w:val="12"/>
                    </w:rPr>
                    <w:t>PRESIDENTE:</w:t>
                  </w:r>
                </w:p>
                <w:p w14:paraId="53F1B440" w14:textId="77777777" w:rsidR="00A91FB3" w:rsidRPr="00642AF0" w:rsidRDefault="00A91FB3" w:rsidP="00A53E4E">
                  <w:pPr>
                    <w:framePr w:hSpace="141" w:wrap="around" w:vAnchor="page" w:hAnchor="margin" w:y="2229"/>
                    <w:rPr>
                      <w:rFonts w:ascii="Eras Medium ITC" w:hAnsi="Eras Medium ITC"/>
                      <w:sz w:val="12"/>
                    </w:rPr>
                  </w:pPr>
                </w:p>
              </w:tc>
              <w:tc>
                <w:tcPr>
                  <w:tcW w:w="4080" w:type="dxa"/>
                  <w:shd w:val="clear" w:color="auto" w:fill="auto"/>
                  <w:tcMar>
                    <w:top w:w="57" w:type="dxa"/>
                    <w:left w:w="57" w:type="dxa"/>
                    <w:bottom w:w="57" w:type="dxa"/>
                    <w:right w:w="57" w:type="dxa"/>
                  </w:tcMar>
                </w:tcPr>
                <w:p w14:paraId="7A9CEA37" w14:textId="77777777" w:rsidR="00A91FB3" w:rsidRPr="00642AF0" w:rsidRDefault="00A91FB3" w:rsidP="00A53E4E">
                  <w:pPr>
                    <w:framePr w:hSpace="141" w:wrap="around" w:vAnchor="page" w:hAnchor="margin" w:y="2229"/>
                    <w:rPr>
                      <w:rFonts w:ascii="Eras Medium ITC" w:hAnsi="Eras Medium ITC"/>
                    </w:rPr>
                  </w:pPr>
                  <w:r w:rsidRPr="00642AF0">
                    <w:rPr>
                      <w:rFonts w:ascii="Eras Medium ITC" w:hAnsi="Eras Medium ITC"/>
                      <w:sz w:val="12"/>
                    </w:rPr>
                    <w:t>FDO.:</w:t>
                  </w:r>
                </w:p>
              </w:tc>
            </w:tr>
          </w:tbl>
          <w:p w14:paraId="4D037C19" w14:textId="6E3D3537" w:rsidR="00A91FB3" w:rsidRPr="00642AF0" w:rsidRDefault="00A91FB3" w:rsidP="00BD6AA3">
            <w:pPr>
              <w:tabs>
                <w:tab w:val="right" w:pos="10065"/>
              </w:tabs>
              <w:spacing w:after="120" w:line="240" w:lineRule="auto"/>
              <w:rPr>
                <w:rFonts w:ascii="Eras Medium ITC" w:hAnsi="Eras Medium ITC"/>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15"/>
              <w:gridCol w:w="4080"/>
            </w:tblGrid>
            <w:tr w:rsidR="00A91FB3" w:rsidRPr="00642AF0" w14:paraId="33618354" w14:textId="77777777" w:rsidTr="00C73DFD">
              <w:tc>
                <w:tcPr>
                  <w:tcW w:w="4915" w:type="dxa"/>
                  <w:shd w:val="clear" w:color="auto" w:fill="auto"/>
                  <w:tcMar>
                    <w:top w:w="57" w:type="dxa"/>
                    <w:left w:w="57" w:type="dxa"/>
                    <w:bottom w:w="57" w:type="dxa"/>
                    <w:right w:w="57" w:type="dxa"/>
                  </w:tcMar>
                </w:tcPr>
                <w:p w14:paraId="19BCB64F" w14:textId="77777777" w:rsidR="00A91FB3" w:rsidRPr="00642AF0" w:rsidRDefault="00A91FB3" w:rsidP="00A53E4E">
                  <w:pPr>
                    <w:framePr w:hSpace="141" w:wrap="around" w:vAnchor="page" w:hAnchor="margin" w:y="2229"/>
                    <w:rPr>
                      <w:rFonts w:ascii="Eras Medium ITC" w:hAnsi="Eras Medium ITC"/>
                      <w:sz w:val="12"/>
                    </w:rPr>
                  </w:pPr>
                  <w:r w:rsidRPr="00642AF0">
                    <w:rPr>
                      <w:rFonts w:ascii="Eras Medium ITC" w:hAnsi="Eras Medium ITC"/>
                      <w:sz w:val="12"/>
                    </w:rPr>
                    <w:t>SECRETARIO:</w:t>
                  </w:r>
                </w:p>
                <w:p w14:paraId="77AAA566" w14:textId="77777777" w:rsidR="00A91FB3" w:rsidRPr="00642AF0" w:rsidRDefault="00A91FB3" w:rsidP="00A53E4E">
                  <w:pPr>
                    <w:framePr w:hSpace="141" w:wrap="around" w:vAnchor="page" w:hAnchor="margin" w:y="2229"/>
                    <w:rPr>
                      <w:rFonts w:ascii="Eras Medium ITC" w:hAnsi="Eras Medium ITC"/>
                      <w:sz w:val="12"/>
                    </w:rPr>
                  </w:pPr>
                </w:p>
              </w:tc>
              <w:tc>
                <w:tcPr>
                  <w:tcW w:w="4080" w:type="dxa"/>
                  <w:shd w:val="clear" w:color="auto" w:fill="auto"/>
                  <w:tcMar>
                    <w:top w:w="57" w:type="dxa"/>
                    <w:left w:w="57" w:type="dxa"/>
                    <w:bottom w:w="57" w:type="dxa"/>
                    <w:right w:w="57" w:type="dxa"/>
                  </w:tcMar>
                </w:tcPr>
                <w:p w14:paraId="68983CCD" w14:textId="77777777" w:rsidR="00A91FB3" w:rsidRPr="00642AF0" w:rsidRDefault="00A91FB3" w:rsidP="00A53E4E">
                  <w:pPr>
                    <w:framePr w:hSpace="141" w:wrap="around" w:vAnchor="page" w:hAnchor="margin" w:y="2229"/>
                    <w:rPr>
                      <w:rFonts w:ascii="Eras Medium ITC" w:hAnsi="Eras Medium ITC"/>
                    </w:rPr>
                  </w:pPr>
                  <w:r w:rsidRPr="00642AF0">
                    <w:rPr>
                      <w:rFonts w:ascii="Eras Medium ITC" w:hAnsi="Eras Medium ITC"/>
                      <w:sz w:val="12"/>
                    </w:rPr>
                    <w:t>FDO.:</w:t>
                  </w:r>
                </w:p>
              </w:tc>
            </w:tr>
          </w:tbl>
          <w:p w14:paraId="3EF7F4D9" w14:textId="77777777" w:rsidR="00A91FB3" w:rsidRPr="00642AF0" w:rsidRDefault="00A91FB3" w:rsidP="00BD6AA3">
            <w:pPr>
              <w:tabs>
                <w:tab w:val="right" w:pos="10065"/>
              </w:tabs>
              <w:spacing w:after="120" w:line="240" w:lineRule="auto"/>
              <w:rPr>
                <w:rFonts w:ascii="Eras Medium ITC" w:hAnsi="Eras Medium ITC"/>
              </w:rPr>
            </w:pPr>
            <w:r w:rsidRPr="00642AF0">
              <w:rPr>
                <w:rFonts w:ascii="Eras Medium ITC" w:hAnsi="Eras Medium ITC"/>
              </w:rPr>
              <w:t xml:space="preserve">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15"/>
              <w:gridCol w:w="4080"/>
            </w:tblGrid>
            <w:tr w:rsidR="00A91FB3" w:rsidRPr="00642AF0" w14:paraId="0F7820DA" w14:textId="77777777" w:rsidTr="00C73DFD">
              <w:tc>
                <w:tcPr>
                  <w:tcW w:w="4915" w:type="dxa"/>
                  <w:shd w:val="clear" w:color="auto" w:fill="auto"/>
                  <w:tcMar>
                    <w:top w:w="57" w:type="dxa"/>
                    <w:left w:w="57" w:type="dxa"/>
                    <w:bottom w:w="57" w:type="dxa"/>
                    <w:right w:w="57" w:type="dxa"/>
                  </w:tcMar>
                </w:tcPr>
                <w:p w14:paraId="4978FFAC" w14:textId="77777777" w:rsidR="00A91FB3" w:rsidRPr="00642AF0" w:rsidRDefault="00A91FB3" w:rsidP="00A53E4E">
                  <w:pPr>
                    <w:framePr w:hSpace="141" w:wrap="around" w:vAnchor="page" w:hAnchor="margin" w:y="2229"/>
                    <w:rPr>
                      <w:rFonts w:ascii="Eras Medium ITC" w:hAnsi="Eras Medium ITC"/>
                      <w:sz w:val="12"/>
                    </w:rPr>
                  </w:pPr>
                  <w:r w:rsidRPr="00642AF0">
                    <w:rPr>
                      <w:rFonts w:ascii="Eras Medium ITC" w:hAnsi="Eras Medium ITC"/>
                      <w:sz w:val="12"/>
                    </w:rPr>
                    <w:t>VOCAL:</w:t>
                  </w:r>
                </w:p>
                <w:p w14:paraId="41F55754" w14:textId="77777777" w:rsidR="00A91FB3" w:rsidRPr="00642AF0" w:rsidRDefault="00A91FB3" w:rsidP="00A53E4E">
                  <w:pPr>
                    <w:framePr w:hSpace="141" w:wrap="around" w:vAnchor="page" w:hAnchor="margin" w:y="2229"/>
                    <w:rPr>
                      <w:rFonts w:ascii="Eras Medium ITC" w:hAnsi="Eras Medium ITC"/>
                      <w:sz w:val="12"/>
                    </w:rPr>
                  </w:pPr>
                </w:p>
              </w:tc>
              <w:tc>
                <w:tcPr>
                  <w:tcW w:w="4080" w:type="dxa"/>
                  <w:shd w:val="clear" w:color="auto" w:fill="auto"/>
                  <w:tcMar>
                    <w:top w:w="57" w:type="dxa"/>
                    <w:left w:w="57" w:type="dxa"/>
                    <w:bottom w:w="57" w:type="dxa"/>
                    <w:right w:w="57" w:type="dxa"/>
                  </w:tcMar>
                </w:tcPr>
                <w:p w14:paraId="7C24164A" w14:textId="77777777" w:rsidR="00A91FB3" w:rsidRPr="00642AF0" w:rsidRDefault="00A91FB3" w:rsidP="00A53E4E">
                  <w:pPr>
                    <w:framePr w:hSpace="141" w:wrap="around" w:vAnchor="page" w:hAnchor="margin" w:y="2229"/>
                    <w:rPr>
                      <w:rFonts w:ascii="Eras Medium ITC" w:hAnsi="Eras Medium ITC"/>
                    </w:rPr>
                  </w:pPr>
                  <w:r w:rsidRPr="00642AF0">
                    <w:rPr>
                      <w:rFonts w:ascii="Eras Medium ITC" w:hAnsi="Eras Medium ITC"/>
                      <w:sz w:val="12"/>
                    </w:rPr>
                    <w:t>FDO.:</w:t>
                  </w:r>
                </w:p>
              </w:tc>
            </w:tr>
          </w:tbl>
          <w:p w14:paraId="0E910A5D" w14:textId="77777777" w:rsidR="00A91FB3" w:rsidRPr="00642AF0" w:rsidRDefault="00A91FB3" w:rsidP="00337FBF">
            <w:pPr>
              <w:tabs>
                <w:tab w:val="right" w:pos="10065"/>
              </w:tabs>
              <w:rPr>
                <w:rFonts w:ascii="Eras Medium ITC" w:hAnsi="Eras Medium ITC"/>
                <w:b/>
                <w:sz w:val="18"/>
                <w:szCs w:val="18"/>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95"/>
            </w:tblGrid>
            <w:tr w:rsidR="00A91FB3" w:rsidRPr="00642AF0" w14:paraId="62EE04DD" w14:textId="77777777" w:rsidTr="00C73DFD">
              <w:tc>
                <w:tcPr>
                  <w:tcW w:w="8995" w:type="dxa"/>
                  <w:shd w:val="clear" w:color="auto" w:fill="auto"/>
                  <w:tcMar>
                    <w:top w:w="57" w:type="dxa"/>
                    <w:left w:w="57" w:type="dxa"/>
                    <w:bottom w:w="57" w:type="dxa"/>
                    <w:right w:w="57" w:type="dxa"/>
                  </w:tcMar>
                </w:tcPr>
                <w:p w14:paraId="6D4749FB" w14:textId="77777777" w:rsidR="00A91FB3" w:rsidRPr="00642AF0" w:rsidRDefault="00A91FB3" w:rsidP="00A53E4E">
                  <w:pPr>
                    <w:framePr w:hSpace="141" w:wrap="around" w:vAnchor="page" w:hAnchor="margin" w:y="2229"/>
                    <w:jc w:val="center"/>
                    <w:rPr>
                      <w:rFonts w:ascii="Eras Medium ITC" w:hAnsi="Eras Medium ITC"/>
                      <w:sz w:val="20"/>
                    </w:rPr>
                  </w:pPr>
                  <w:r w:rsidRPr="00642AF0">
                    <w:rPr>
                      <w:rFonts w:ascii="Eras Medium ITC" w:hAnsi="Eras Medium ITC"/>
                      <w:sz w:val="20"/>
                    </w:rPr>
                    <w:t xml:space="preserve">Reunido este tribunal el ______/______/______, acuerda otorgar al Trabajo Fin de Grado presentado por </w:t>
                  </w:r>
                  <w:proofErr w:type="spellStart"/>
                  <w:r w:rsidRPr="00642AF0">
                    <w:rPr>
                      <w:rFonts w:ascii="Eras Medium ITC" w:hAnsi="Eras Medium ITC"/>
                      <w:sz w:val="20"/>
                    </w:rPr>
                    <w:t>Don_______________________________la</w:t>
                  </w:r>
                  <w:proofErr w:type="spellEnd"/>
                  <w:r w:rsidRPr="00642AF0">
                    <w:rPr>
                      <w:rFonts w:ascii="Eras Medium ITC" w:hAnsi="Eras Medium ITC"/>
                      <w:sz w:val="20"/>
                    </w:rPr>
                    <w:t xml:space="preserve"> calificaci</w:t>
                  </w:r>
                  <w:r w:rsidRPr="00642AF0">
                    <w:rPr>
                      <w:rFonts w:ascii="Lucida Sans Unicode" w:hAnsi="Lucida Sans Unicode" w:cs="Lucida Sans Unicode"/>
                      <w:sz w:val="20"/>
                    </w:rPr>
                    <w:t>ó</w:t>
                  </w:r>
                  <w:r w:rsidRPr="00642AF0">
                    <w:rPr>
                      <w:rFonts w:ascii="Eras Medium ITC" w:hAnsi="Eras Medium ITC"/>
                      <w:sz w:val="20"/>
                    </w:rPr>
                    <w:t>n de _________________.</w:t>
                  </w:r>
                </w:p>
              </w:tc>
            </w:tr>
          </w:tbl>
          <w:p w14:paraId="603D74AA" w14:textId="77777777" w:rsidR="00A91FB3" w:rsidRPr="00642AF0" w:rsidRDefault="00A91FB3" w:rsidP="00337FBF">
            <w:pPr>
              <w:tabs>
                <w:tab w:val="right" w:pos="10065"/>
              </w:tabs>
              <w:rPr>
                <w:rFonts w:ascii="Eras Medium ITC" w:hAnsi="Eras Medium ITC"/>
              </w:rPr>
            </w:pPr>
            <w:r w:rsidRPr="00642AF0">
              <w:rPr>
                <w:rFonts w:ascii="Eras Medium ITC" w:hAnsi="Eras Medium ITC"/>
              </w:rPr>
              <w:t xml:space="preserve">                                                                                              </w:t>
            </w:r>
          </w:p>
        </w:tc>
      </w:tr>
    </w:tbl>
    <w:p w14:paraId="4D1C4825" w14:textId="77777777" w:rsidR="00A635A9" w:rsidRDefault="00A635A9">
      <w:pPr>
        <w:sectPr w:rsidR="00A635A9" w:rsidSect="00C804D3">
          <w:headerReference w:type="default" r:id="rId14"/>
          <w:footerReference w:type="default" r:id="rId15"/>
          <w:pgSz w:w="11900" w:h="16840"/>
          <w:pgMar w:top="1985" w:right="1701" w:bottom="1417" w:left="1701" w:header="708" w:footer="708" w:gutter="0"/>
          <w:pgNumType w:fmt="upperRoman" w:start="1"/>
          <w:cols w:space="708"/>
          <w:docGrid w:linePitch="360"/>
        </w:sectPr>
      </w:pPr>
    </w:p>
    <w:p w14:paraId="261D3989" w14:textId="6EF521BD" w:rsidR="00A91FB3" w:rsidRDefault="00A91FB3"/>
    <w:p w14:paraId="4A350F57" w14:textId="77777777" w:rsidR="00A91FB3" w:rsidRDefault="00A91FB3"/>
    <w:p w14:paraId="709A5CE3" w14:textId="77777777" w:rsidR="00A91FB3" w:rsidRDefault="00A91FB3"/>
    <w:p w14:paraId="6CEA59F6" w14:textId="77777777" w:rsidR="00A91FB3" w:rsidRDefault="00A91FB3"/>
    <w:p w14:paraId="758A28FA" w14:textId="77777777" w:rsidR="00A91FB3" w:rsidRDefault="00A91FB3"/>
    <w:p w14:paraId="5052ED57" w14:textId="77777777" w:rsidR="00A91FB3" w:rsidRDefault="00A91FB3"/>
    <w:p w14:paraId="1867F973" w14:textId="77777777" w:rsidR="00A91FB3" w:rsidRDefault="00A91FB3"/>
    <w:p w14:paraId="67D97842" w14:textId="77777777" w:rsidR="00A91FB3" w:rsidRDefault="00A91FB3"/>
    <w:p w14:paraId="1CE760C2" w14:textId="77777777" w:rsidR="00A91FB3" w:rsidRDefault="00A91FB3"/>
    <w:p w14:paraId="7377B1B7" w14:textId="77777777" w:rsidR="00A91FB3" w:rsidRDefault="00A91FB3"/>
    <w:p w14:paraId="51E99F02" w14:textId="77777777" w:rsidR="00A91FB3" w:rsidRDefault="00A91FB3"/>
    <w:p w14:paraId="0A85EE5D" w14:textId="77777777" w:rsidR="00A91FB3" w:rsidRDefault="00A91FB3"/>
    <w:p w14:paraId="4F162912" w14:textId="77777777" w:rsidR="00A91FB3" w:rsidRDefault="00A91FB3"/>
    <w:p w14:paraId="50027C15" w14:textId="77777777" w:rsidR="00A84E06" w:rsidRDefault="00A84E06" w:rsidP="00630A81">
      <w:pPr>
        <w:pStyle w:val="Ttulo"/>
        <w:sectPr w:rsidR="00A84E06" w:rsidSect="00C804D3">
          <w:headerReference w:type="first" r:id="rId16"/>
          <w:pgSz w:w="11900" w:h="16840" w:code="9"/>
          <w:pgMar w:top="1985" w:right="1701" w:bottom="1417" w:left="1701" w:header="851" w:footer="851" w:gutter="567"/>
          <w:pgNumType w:fmt="upperRoman"/>
          <w:cols w:space="708"/>
          <w:titlePg/>
          <w:docGrid w:linePitch="360"/>
        </w:sectPr>
      </w:pPr>
      <w:bookmarkStart w:id="0" w:name="_Toc492311562"/>
      <w:bookmarkStart w:id="1" w:name="_Toc492311855"/>
      <w:bookmarkStart w:id="2" w:name="_Toc492644603"/>
      <w:bookmarkStart w:id="3" w:name="_Toc492644665"/>
      <w:bookmarkStart w:id="4" w:name="_Toc492887858"/>
      <w:bookmarkStart w:id="5" w:name="_Toc492888159"/>
      <w:bookmarkStart w:id="6" w:name="_Toc492901247"/>
    </w:p>
    <w:p w14:paraId="7A1CD9B6" w14:textId="77777777" w:rsidR="00A84E06" w:rsidRDefault="00A84E06" w:rsidP="00630A81">
      <w:pPr>
        <w:pStyle w:val="Ttulo"/>
      </w:pPr>
    </w:p>
    <w:p w14:paraId="7D2D08F9" w14:textId="0A5F03AE" w:rsidR="00A91FB3" w:rsidRPr="00B612E8" w:rsidRDefault="00A91FB3" w:rsidP="00630A81">
      <w:pPr>
        <w:pStyle w:val="Ttulo"/>
      </w:pPr>
      <w:r w:rsidRPr="00B612E8">
        <w:t>Resumen</w:t>
      </w:r>
      <w:bookmarkEnd w:id="0"/>
      <w:bookmarkEnd w:id="1"/>
      <w:bookmarkEnd w:id="2"/>
      <w:bookmarkEnd w:id="3"/>
      <w:bookmarkEnd w:id="4"/>
      <w:bookmarkEnd w:id="5"/>
      <w:bookmarkEnd w:id="6"/>
      <w:r>
        <w:tab/>
      </w:r>
    </w:p>
    <w:p w14:paraId="43BE45D9" w14:textId="77777777" w:rsidR="00A91FB3" w:rsidRDefault="00A91FB3" w:rsidP="00A91FB3">
      <w:pPr>
        <w:autoSpaceDE w:val="0"/>
        <w:autoSpaceDN w:val="0"/>
        <w:adjustRightInd w:val="0"/>
        <w:spacing w:after="0" w:line="240" w:lineRule="auto"/>
        <w:rPr>
          <w:rFonts w:cs="Arial"/>
          <w:szCs w:val="24"/>
        </w:rPr>
      </w:pP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77777777" w:rsidR="00A91FB3" w:rsidRPr="002C6510" w:rsidRDefault="00A91FB3" w:rsidP="00A91FB3">
      <w:pPr>
        <w:autoSpaceDE w:val="0"/>
        <w:autoSpaceDN w:val="0"/>
        <w:adjustRightInd w:val="0"/>
        <w:spacing w:after="0" w:line="240" w:lineRule="auto"/>
        <w:rPr>
          <w:rFonts w:cs="Arial"/>
          <w:szCs w:val="24"/>
        </w:rPr>
      </w:pPr>
    </w:p>
    <w:p w14:paraId="1730ECA2" w14:textId="77777777" w:rsidR="00A91FB3" w:rsidRPr="00B612E8" w:rsidRDefault="00A91FB3" w:rsidP="00A91FB3">
      <w:pPr>
        <w:autoSpaceDE w:val="0"/>
        <w:autoSpaceDN w:val="0"/>
        <w:adjustRightInd w:val="0"/>
        <w:spacing w:after="0" w:line="240" w:lineRule="auto"/>
        <w:rPr>
          <w:rFonts w:cs="Arial"/>
        </w:rPr>
      </w:pPr>
    </w:p>
    <w:p w14:paraId="4AF2B08F" w14:textId="77777777" w:rsidR="00A91FB3" w:rsidRPr="00A43872" w:rsidRDefault="00A91FB3" w:rsidP="00630A81">
      <w:pPr>
        <w:pStyle w:val="Ttulo"/>
      </w:pPr>
      <w:bookmarkStart w:id="7" w:name="_Toc492311563"/>
      <w:bookmarkStart w:id="8" w:name="_Toc492311856"/>
      <w:bookmarkStart w:id="9" w:name="_Toc492644604"/>
      <w:bookmarkStart w:id="10" w:name="_Toc492644666"/>
      <w:bookmarkStart w:id="11" w:name="_Toc492887859"/>
      <w:bookmarkStart w:id="12" w:name="_Toc492888160"/>
      <w:bookmarkStart w:id="13" w:name="_Toc492901248"/>
      <w:r w:rsidRPr="00B612E8">
        <w:t>Palabras Clave</w:t>
      </w:r>
      <w:bookmarkEnd w:id="7"/>
      <w:bookmarkEnd w:id="8"/>
      <w:bookmarkEnd w:id="9"/>
      <w:bookmarkEnd w:id="10"/>
      <w:bookmarkEnd w:id="11"/>
      <w:bookmarkEnd w:id="12"/>
      <w:bookmarkEnd w:id="13"/>
    </w:p>
    <w:p w14:paraId="5B6C3025" w14:textId="170D0641" w:rsidR="00A91FB3" w:rsidRDefault="00A91FB3" w:rsidP="00A43872">
      <w:pPr>
        <w:spacing w:line="276" w:lineRule="auto"/>
      </w:pPr>
    </w:p>
    <w:p w14:paraId="69B5A96D" w14:textId="7931B52D" w:rsidR="00C73DFD" w:rsidRDefault="00C73DFD" w:rsidP="00A43872">
      <w:pPr>
        <w:spacing w:line="276" w:lineRule="auto"/>
      </w:pPr>
    </w:p>
    <w:p w14:paraId="030085D9" w14:textId="461B8B1B" w:rsidR="00C73DFD" w:rsidRDefault="00C73DFD" w:rsidP="00A43872">
      <w:pPr>
        <w:spacing w:line="276" w:lineRule="auto"/>
      </w:pPr>
    </w:p>
    <w:p w14:paraId="29B46A45" w14:textId="095DB349" w:rsidR="00C73DFD" w:rsidRDefault="00C73DFD" w:rsidP="00A43872">
      <w:pPr>
        <w:spacing w:line="276" w:lineRule="auto"/>
      </w:pPr>
    </w:p>
    <w:p w14:paraId="6AB39F4E" w14:textId="77777777" w:rsidR="00C73DFD" w:rsidRDefault="00C73DFD" w:rsidP="00A43872">
      <w:pPr>
        <w:spacing w:line="276" w:lineRule="auto"/>
      </w:pPr>
    </w:p>
    <w:p w14:paraId="607FDF3F" w14:textId="77777777" w:rsidR="00A91FB3" w:rsidRDefault="00A91FB3"/>
    <w:p w14:paraId="24A44BA1" w14:textId="77777777" w:rsidR="00337FBF" w:rsidRDefault="00337FBF"/>
    <w:p w14:paraId="4DF62DDD" w14:textId="77777777" w:rsidR="00337FBF" w:rsidRDefault="00337FBF"/>
    <w:p w14:paraId="784A50F9" w14:textId="77777777" w:rsidR="00337FBF" w:rsidRDefault="00337FBF"/>
    <w:p w14:paraId="56114A8E" w14:textId="77777777" w:rsidR="00337FBF" w:rsidRDefault="00337FBF"/>
    <w:p w14:paraId="70660B37" w14:textId="77777777" w:rsidR="00337FBF" w:rsidRDefault="00337FBF"/>
    <w:p w14:paraId="15C930D3" w14:textId="77777777" w:rsidR="00337FBF" w:rsidRDefault="00337FBF"/>
    <w:p w14:paraId="6262BB3C" w14:textId="77777777" w:rsidR="00337FBF" w:rsidRDefault="00337FBF"/>
    <w:p w14:paraId="00B5C990" w14:textId="77777777" w:rsidR="00337FBF" w:rsidRDefault="00337FBF"/>
    <w:p w14:paraId="590247D7" w14:textId="77777777" w:rsidR="00337FBF" w:rsidRDefault="00337FBF"/>
    <w:p w14:paraId="478AFB97" w14:textId="3FD92177" w:rsidR="00337FBF" w:rsidRDefault="00337FBF"/>
    <w:p w14:paraId="07E59FEF" w14:textId="00A2E71C" w:rsidR="00A84E06" w:rsidRDefault="00A84E06"/>
    <w:p w14:paraId="0488BD9F" w14:textId="0CDF22D4" w:rsidR="00A84E06" w:rsidRDefault="00A84E06"/>
    <w:p w14:paraId="6747E87A" w14:textId="4CAE7980" w:rsidR="00A84E06" w:rsidRDefault="00A84E06"/>
    <w:p w14:paraId="5C78061B" w14:textId="038F1526" w:rsidR="00A84E06" w:rsidRDefault="00A84E06"/>
    <w:p w14:paraId="232B1664" w14:textId="4706CE06" w:rsidR="00A84E06" w:rsidRDefault="00A84E06"/>
    <w:p w14:paraId="6B1A91E5" w14:textId="755BF699" w:rsidR="00A84E06" w:rsidRDefault="00A84E06"/>
    <w:p w14:paraId="641047E3" w14:textId="5FA2B67D" w:rsidR="00A84E06" w:rsidRDefault="00A84E06"/>
    <w:p w14:paraId="003FD040" w14:textId="2B24DDE0" w:rsidR="00A84E06" w:rsidRDefault="00A84E06"/>
    <w:p w14:paraId="40609DD0" w14:textId="559308B5" w:rsidR="00A84E06" w:rsidRDefault="00A84E06"/>
    <w:p w14:paraId="04C1E0EC" w14:textId="1CDE770F" w:rsidR="00A84E06" w:rsidRDefault="00A84E06"/>
    <w:p w14:paraId="1D8A2C34" w14:textId="77777777" w:rsidR="00A84E06" w:rsidRDefault="00A84E06"/>
    <w:p w14:paraId="2A4ACEB3" w14:textId="77777777" w:rsidR="00A84E06" w:rsidRDefault="00A84E06" w:rsidP="00630A81">
      <w:pPr>
        <w:pStyle w:val="Ttulo"/>
        <w:sectPr w:rsidR="00A84E06" w:rsidSect="00C804D3">
          <w:headerReference w:type="even" r:id="rId17"/>
          <w:headerReference w:type="first" r:id="rId18"/>
          <w:type w:val="oddPage"/>
          <w:pgSz w:w="11900" w:h="16840" w:code="9"/>
          <w:pgMar w:top="1985" w:right="1701" w:bottom="1417" w:left="1701" w:header="851" w:footer="851" w:gutter="567"/>
          <w:pgNumType w:fmt="upperRoman"/>
          <w:cols w:space="708"/>
          <w:titlePg/>
          <w:docGrid w:linePitch="360"/>
        </w:sectPr>
      </w:pPr>
    </w:p>
    <w:p w14:paraId="39E2B828" w14:textId="32257001" w:rsidR="00337FBF" w:rsidRPr="00B612E8" w:rsidRDefault="00D8720C" w:rsidP="00630A81">
      <w:pPr>
        <w:pStyle w:val="Ttulo"/>
      </w:pPr>
      <w:r>
        <w:lastRenderedPageBreak/>
        <w:t xml:space="preserve">Índice de </w:t>
      </w:r>
      <w:r w:rsidR="0086471E">
        <w:t>c</w:t>
      </w:r>
      <w:r>
        <w:t>ontenido</w:t>
      </w:r>
      <w:r w:rsidR="0086471E">
        <w:t>s</w:t>
      </w:r>
    </w:p>
    <w:sdt>
      <w:sdtPr>
        <w:id w:val="-315259238"/>
        <w:docPartObj>
          <w:docPartGallery w:val="Table of Contents"/>
          <w:docPartUnique/>
        </w:docPartObj>
      </w:sdtPr>
      <w:sdtEndPr>
        <w:rPr>
          <w:b/>
          <w:bCs/>
        </w:rPr>
      </w:sdtEndPr>
      <w:sdtContent>
        <w:p w14:paraId="59D949C8" w14:textId="18B26937" w:rsidR="00ED681F" w:rsidRDefault="00ED681F" w:rsidP="00ED681F"/>
        <w:p w14:paraId="7BDCB2E0" w14:textId="68843E05" w:rsidR="00FC2DE8" w:rsidRDefault="00ED681F" w:rsidP="00695535">
          <w:pPr>
            <w:pStyle w:val="TDC1"/>
            <w:rPr>
              <w:rFonts w:eastAsiaTheme="minorEastAsia"/>
              <w:sz w:val="22"/>
              <w:szCs w:val="22"/>
              <w:lang w:eastAsia="es-ES"/>
            </w:rPr>
          </w:pPr>
          <w:r>
            <w:rPr>
              <w:b/>
            </w:rPr>
            <w:fldChar w:fldCharType="begin"/>
          </w:r>
          <w:r>
            <w:rPr>
              <w:b/>
            </w:rPr>
            <w:instrText xml:space="preserve"> TOC \o "1-3" \h \z \u </w:instrText>
          </w:r>
          <w:r>
            <w:rPr>
              <w:b/>
            </w:rPr>
            <w:fldChar w:fldCharType="separate"/>
          </w:r>
          <w:hyperlink w:anchor="_Toc4416833" w:history="1">
            <w:r w:rsidR="00FC2DE8" w:rsidRPr="00EC3873">
              <w:rPr>
                <w:rStyle w:val="Hipervnculo"/>
              </w:rPr>
              <w:t>Capítulo 1:</w:t>
            </w:r>
            <w:r w:rsidR="00FC2DE8">
              <w:rPr>
                <w:rFonts w:eastAsiaTheme="minorEastAsia"/>
                <w:sz w:val="22"/>
                <w:szCs w:val="22"/>
                <w:lang w:eastAsia="es-ES"/>
              </w:rPr>
              <w:tab/>
            </w:r>
            <w:r w:rsidR="00FC2DE8" w:rsidRPr="00EC3873">
              <w:rPr>
                <w:rStyle w:val="Hipervnculo"/>
              </w:rPr>
              <w:t>Introducción</w:t>
            </w:r>
            <w:r w:rsidR="00FC2DE8">
              <w:rPr>
                <w:webHidden/>
              </w:rPr>
              <w:tab/>
            </w:r>
            <w:r w:rsidR="00FC2DE8">
              <w:rPr>
                <w:webHidden/>
              </w:rPr>
              <w:fldChar w:fldCharType="begin"/>
            </w:r>
            <w:r w:rsidR="00FC2DE8">
              <w:rPr>
                <w:webHidden/>
              </w:rPr>
              <w:instrText xml:space="preserve"> PAGEREF _Toc4416833 \h </w:instrText>
            </w:r>
            <w:r w:rsidR="00FC2DE8">
              <w:rPr>
                <w:webHidden/>
              </w:rPr>
            </w:r>
            <w:r w:rsidR="00FC2DE8">
              <w:rPr>
                <w:webHidden/>
              </w:rPr>
              <w:fldChar w:fldCharType="separate"/>
            </w:r>
            <w:r w:rsidR="002B3E1B">
              <w:rPr>
                <w:webHidden/>
              </w:rPr>
              <w:t>1</w:t>
            </w:r>
            <w:r w:rsidR="00FC2DE8">
              <w:rPr>
                <w:webHidden/>
              </w:rPr>
              <w:fldChar w:fldCharType="end"/>
            </w:r>
          </w:hyperlink>
        </w:p>
        <w:p w14:paraId="5CC72FE3" w14:textId="38C35763" w:rsidR="00FC2DE8" w:rsidRDefault="001C7170" w:rsidP="00695535">
          <w:pPr>
            <w:pStyle w:val="TDC2"/>
            <w:rPr>
              <w:rFonts w:eastAsiaTheme="minorEastAsia"/>
              <w:noProof/>
              <w:lang w:eastAsia="es-ES"/>
            </w:rPr>
          </w:pPr>
          <w:hyperlink w:anchor="_Toc4416834" w:history="1">
            <w:r w:rsidR="00FC2DE8" w:rsidRPr="00EC3873">
              <w:rPr>
                <w:rStyle w:val="Hipervnculo"/>
                <w:noProof/>
              </w:rPr>
              <w:t>1.1</w:t>
            </w:r>
            <w:r w:rsidR="00FC2DE8">
              <w:rPr>
                <w:rFonts w:eastAsiaTheme="minorEastAsia"/>
                <w:noProof/>
                <w:lang w:eastAsia="es-ES"/>
              </w:rPr>
              <w:tab/>
            </w:r>
            <w:r w:rsidR="00FC2DE8" w:rsidRPr="00EC3873">
              <w:rPr>
                <w:rStyle w:val="Hipervnculo"/>
                <w:noProof/>
              </w:rPr>
              <w:t>Apartado 1.1</w:t>
            </w:r>
            <w:r w:rsidR="00FC2DE8">
              <w:rPr>
                <w:noProof/>
                <w:webHidden/>
              </w:rPr>
              <w:tab/>
            </w:r>
            <w:r w:rsidR="00FC2DE8">
              <w:rPr>
                <w:noProof/>
                <w:webHidden/>
              </w:rPr>
              <w:fldChar w:fldCharType="begin"/>
            </w:r>
            <w:r w:rsidR="00FC2DE8">
              <w:rPr>
                <w:noProof/>
                <w:webHidden/>
              </w:rPr>
              <w:instrText xml:space="preserve"> PAGEREF _Toc4416834 \h </w:instrText>
            </w:r>
            <w:r w:rsidR="00FC2DE8">
              <w:rPr>
                <w:noProof/>
                <w:webHidden/>
              </w:rPr>
            </w:r>
            <w:r w:rsidR="00FC2DE8">
              <w:rPr>
                <w:noProof/>
                <w:webHidden/>
              </w:rPr>
              <w:fldChar w:fldCharType="separate"/>
            </w:r>
            <w:r w:rsidR="002B3E1B">
              <w:rPr>
                <w:noProof/>
                <w:webHidden/>
              </w:rPr>
              <w:t>3</w:t>
            </w:r>
            <w:r w:rsidR="00FC2DE8">
              <w:rPr>
                <w:noProof/>
                <w:webHidden/>
              </w:rPr>
              <w:fldChar w:fldCharType="end"/>
            </w:r>
          </w:hyperlink>
        </w:p>
        <w:p w14:paraId="608502B0" w14:textId="3FD4C046" w:rsidR="00FC2DE8" w:rsidRDefault="001C7170" w:rsidP="00695535">
          <w:pPr>
            <w:pStyle w:val="TDC2"/>
            <w:rPr>
              <w:rFonts w:eastAsiaTheme="minorEastAsia"/>
              <w:noProof/>
              <w:lang w:eastAsia="es-ES"/>
            </w:rPr>
          </w:pPr>
          <w:hyperlink w:anchor="_Toc4416835" w:history="1">
            <w:r w:rsidR="00FC2DE8" w:rsidRPr="00EC3873">
              <w:rPr>
                <w:rStyle w:val="Hipervnculo"/>
                <w:noProof/>
              </w:rPr>
              <w:t>1.2</w:t>
            </w:r>
            <w:r w:rsidR="00FC2DE8">
              <w:rPr>
                <w:rFonts w:eastAsiaTheme="minorEastAsia"/>
                <w:noProof/>
                <w:lang w:eastAsia="es-ES"/>
              </w:rPr>
              <w:tab/>
            </w:r>
            <w:r w:rsidR="00FC2DE8" w:rsidRPr="00EC3873">
              <w:rPr>
                <w:rStyle w:val="Hipervnculo"/>
                <w:noProof/>
              </w:rPr>
              <w:t>Apartado 1.2</w:t>
            </w:r>
            <w:r w:rsidR="00FC2DE8">
              <w:rPr>
                <w:noProof/>
                <w:webHidden/>
              </w:rPr>
              <w:tab/>
            </w:r>
            <w:r w:rsidR="00FC2DE8">
              <w:rPr>
                <w:noProof/>
                <w:webHidden/>
              </w:rPr>
              <w:fldChar w:fldCharType="begin"/>
            </w:r>
            <w:r w:rsidR="00FC2DE8">
              <w:rPr>
                <w:noProof/>
                <w:webHidden/>
              </w:rPr>
              <w:instrText xml:space="preserve"> PAGEREF _Toc4416835 \h </w:instrText>
            </w:r>
            <w:r w:rsidR="00FC2DE8">
              <w:rPr>
                <w:noProof/>
                <w:webHidden/>
              </w:rPr>
            </w:r>
            <w:r w:rsidR="00FC2DE8">
              <w:rPr>
                <w:noProof/>
                <w:webHidden/>
              </w:rPr>
              <w:fldChar w:fldCharType="separate"/>
            </w:r>
            <w:r w:rsidR="002B3E1B">
              <w:rPr>
                <w:noProof/>
                <w:webHidden/>
              </w:rPr>
              <w:t>14</w:t>
            </w:r>
            <w:r w:rsidR="00FC2DE8">
              <w:rPr>
                <w:noProof/>
                <w:webHidden/>
              </w:rPr>
              <w:fldChar w:fldCharType="end"/>
            </w:r>
          </w:hyperlink>
        </w:p>
        <w:p w14:paraId="69C4F100" w14:textId="574F7A5F" w:rsidR="00FC2DE8" w:rsidRDefault="001C7170" w:rsidP="00695535">
          <w:pPr>
            <w:pStyle w:val="TDC1"/>
            <w:rPr>
              <w:rFonts w:eastAsiaTheme="minorEastAsia"/>
              <w:sz w:val="22"/>
              <w:szCs w:val="22"/>
              <w:lang w:eastAsia="es-ES"/>
            </w:rPr>
          </w:pPr>
          <w:hyperlink w:anchor="_Toc4416836" w:history="1">
            <w:r w:rsidR="00FC2DE8" w:rsidRPr="00EC3873">
              <w:rPr>
                <w:rStyle w:val="Hipervnculo"/>
              </w:rPr>
              <w:t>Capítulo 2:</w:t>
            </w:r>
            <w:r w:rsidR="00FC2DE8">
              <w:rPr>
                <w:rFonts w:eastAsiaTheme="minorEastAsia"/>
                <w:sz w:val="22"/>
                <w:szCs w:val="22"/>
                <w:lang w:eastAsia="es-ES"/>
              </w:rPr>
              <w:tab/>
            </w:r>
            <w:r w:rsidR="00FC2DE8" w:rsidRPr="00EC3873">
              <w:rPr>
                <w:rStyle w:val="Hipervnculo"/>
              </w:rPr>
              <w:t>Estado del Arte</w:t>
            </w:r>
            <w:r w:rsidR="00FC2DE8">
              <w:rPr>
                <w:webHidden/>
              </w:rPr>
              <w:tab/>
            </w:r>
            <w:r w:rsidR="00FC2DE8">
              <w:rPr>
                <w:webHidden/>
              </w:rPr>
              <w:fldChar w:fldCharType="begin"/>
            </w:r>
            <w:r w:rsidR="00FC2DE8">
              <w:rPr>
                <w:webHidden/>
              </w:rPr>
              <w:instrText xml:space="preserve"> PAGEREF _Toc4416836 \h </w:instrText>
            </w:r>
            <w:r w:rsidR="00FC2DE8">
              <w:rPr>
                <w:webHidden/>
              </w:rPr>
            </w:r>
            <w:r w:rsidR="00FC2DE8">
              <w:rPr>
                <w:webHidden/>
              </w:rPr>
              <w:fldChar w:fldCharType="separate"/>
            </w:r>
            <w:r w:rsidR="002B3E1B">
              <w:rPr>
                <w:webHidden/>
              </w:rPr>
              <w:t>15</w:t>
            </w:r>
            <w:r w:rsidR="00FC2DE8">
              <w:rPr>
                <w:webHidden/>
              </w:rPr>
              <w:fldChar w:fldCharType="end"/>
            </w:r>
          </w:hyperlink>
        </w:p>
        <w:p w14:paraId="435E8FC0" w14:textId="3874C477" w:rsidR="00FC2DE8" w:rsidRDefault="001C7170" w:rsidP="00695535">
          <w:pPr>
            <w:pStyle w:val="TDC2"/>
            <w:rPr>
              <w:rFonts w:eastAsiaTheme="minorEastAsia"/>
              <w:noProof/>
              <w:lang w:eastAsia="es-ES"/>
            </w:rPr>
          </w:pPr>
          <w:hyperlink w:anchor="_Toc4416837" w:history="1">
            <w:r w:rsidR="00FC2DE8" w:rsidRPr="00EC3873">
              <w:rPr>
                <w:rStyle w:val="Hipervnculo"/>
                <w:noProof/>
              </w:rPr>
              <w:t>2.1</w:t>
            </w:r>
            <w:r w:rsidR="00FC2DE8">
              <w:rPr>
                <w:rFonts w:eastAsiaTheme="minorEastAsia"/>
                <w:noProof/>
                <w:lang w:eastAsia="es-ES"/>
              </w:rPr>
              <w:tab/>
            </w:r>
            <w:r w:rsidR="00FC2DE8" w:rsidRPr="00EC3873">
              <w:rPr>
                <w:rStyle w:val="Hipervnculo"/>
                <w:noProof/>
              </w:rPr>
              <w:t>Apartado 2.1</w:t>
            </w:r>
            <w:r w:rsidR="00FC2DE8">
              <w:rPr>
                <w:noProof/>
                <w:webHidden/>
              </w:rPr>
              <w:tab/>
            </w:r>
            <w:r w:rsidR="00FC2DE8">
              <w:rPr>
                <w:noProof/>
                <w:webHidden/>
              </w:rPr>
              <w:fldChar w:fldCharType="begin"/>
            </w:r>
            <w:r w:rsidR="00FC2DE8">
              <w:rPr>
                <w:noProof/>
                <w:webHidden/>
              </w:rPr>
              <w:instrText xml:space="preserve"> PAGEREF _Toc4416837 \h </w:instrText>
            </w:r>
            <w:r w:rsidR="00FC2DE8">
              <w:rPr>
                <w:noProof/>
                <w:webHidden/>
              </w:rPr>
            </w:r>
            <w:r w:rsidR="00FC2DE8">
              <w:rPr>
                <w:noProof/>
                <w:webHidden/>
              </w:rPr>
              <w:fldChar w:fldCharType="separate"/>
            </w:r>
            <w:r w:rsidR="002B3E1B">
              <w:rPr>
                <w:noProof/>
                <w:webHidden/>
              </w:rPr>
              <w:t>16</w:t>
            </w:r>
            <w:r w:rsidR="00FC2DE8">
              <w:rPr>
                <w:noProof/>
                <w:webHidden/>
              </w:rPr>
              <w:fldChar w:fldCharType="end"/>
            </w:r>
          </w:hyperlink>
        </w:p>
        <w:p w14:paraId="1DBD912B" w14:textId="45D36F42" w:rsidR="00FC2DE8" w:rsidRDefault="001C7170" w:rsidP="00695535">
          <w:pPr>
            <w:pStyle w:val="TDC2"/>
            <w:rPr>
              <w:rFonts w:eastAsiaTheme="minorEastAsia"/>
              <w:noProof/>
              <w:lang w:eastAsia="es-ES"/>
            </w:rPr>
          </w:pPr>
          <w:hyperlink w:anchor="_Toc4416838" w:history="1">
            <w:r w:rsidR="00FC2DE8" w:rsidRPr="00EC3873">
              <w:rPr>
                <w:rStyle w:val="Hipervnculo"/>
                <w:noProof/>
              </w:rPr>
              <w:t>2.2</w:t>
            </w:r>
            <w:r w:rsidR="00FC2DE8">
              <w:rPr>
                <w:rFonts w:eastAsiaTheme="minorEastAsia"/>
                <w:noProof/>
                <w:lang w:eastAsia="es-ES"/>
              </w:rPr>
              <w:tab/>
            </w:r>
            <w:r w:rsidR="00FC2DE8" w:rsidRPr="00EC3873">
              <w:rPr>
                <w:rStyle w:val="Hipervnculo"/>
                <w:noProof/>
              </w:rPr>
              <w:t>Apartado 2.2</w:t>
            </w:r>
            <w:r w:rsidR="00FC2DE8">
              <w:rPr>
                <w:noProof/>
                <w:webHidden/>
              </w:rPr>
              <w:tab/>
            </w:r>
            <w:r w:rsidR="00FC2DE8">
              <w:rPr>
                <w:noProof/>
                <w:webHidden/>
              </w:rPr>
              <w:fldChar w:fldCharType="begin"/>
            </w:r>
            <w:r w:rsidR="00FC2DE8">
              <w:rPr>
                <w:noProof/>
                <w:webHidden/>
              </w:rPr>
              <w:instrText xml:space="preserve"> PAGEREF _Toc4416838 \h </w:instrText>
            </w:r>
            <w:r w:rsidR="00FC2DE8">
              <w:rPr>
                <w:noProof/>
                <w:webHidden/>
              </w:rPr>
            </w:r>
            <w:r w:rsidR="00FC2DE8">
              <w:rPr>
                <w:noProof/>
                <w:webHidden/>
              </w:rPr>
              <w:fldChar w:fldCharType="separate"/>
            </w:r>
            <w:r w:rsidR="002B3E1B">
              <w:rPr>
                <w:noProof/>
                <w:webHidden/>
              </w:rPr>
              <w:t>16</w:t>
            </w:r>
            <w:r w:rsidR="00FC2DE8">
              <w:rPr>
                <w:noProof/>
                <w:webHidden/>
              </w:rPr>
              <w:fldChar w:fldCharType="end"/>
            </w:r>
          </w:hyperlink>
        </w:p>
        <w:p w14:paraId="0C76DEFD" w14:textId="0D610B66" w:rsidR="00FC2DE8" w:rsidRDefault="001C7170" w:rsidP="00695535">
          <w:pPr>
            <w:pStyle w:val="TDC1"/>
            <w:rPr>
              <w:rFonts w:eastAsiaTheme="minorEastAsia"/>
              <w:sz w:val="22"/>
              <w:szCs w:val="22"/>
              <w:lang w:eastAsia="es-ES"/>
            </w:rPr>
          </w:pPr>
          <w:hyperlink w:anchor="_Toc4416839" w:history="1">
            <w:r w:rsidR="00FC2DE8" w:rsidRPr="00EC3873">
              <w:rPr>
                <w:rStyle w:val="Hipervnculo"/>
              </w:rPr>
              <w:t>Capítulo 3:</w:t>
            </w:r>
            <w:r w:rsidR="00FC2DE8">
              <w:rPr>
                <w:rFonts w:eastAsiaTheme="minorEastAsia"/>
                <w:sz w:val="22"/>
                <w:szCs w:val="22"/>
                <w:lang w:eastAsia="es-ES"/>
              </w:rPr>
              <w:tab/>
            </w:r>
            <w:r w:rsidR="00FC2DE8" w:rsidRPr="00EC3873">
              <w:rPr>
                <w:rStyle w:val="Hipervnculo"/>
              </w:rPr>
              <w:t>Análisis y diseño</w:t>
            </w:r>
            <w:r w:rsidR="00FC2DE8">
              <w:rPr>
                <w:webHidden/>
              </w:rPr>
              <w:tab/>
            </w:r>
            <w:r w:rsidR="00FC2DE8">
              <w:rPr>
                <w:webHidden/>
              </w:rPr>
              <w:fldChar w:fldCharType="begin"/>
            </w:r>
            <w:r w:rsidR="00FC2DE8">
              <w:rPr>
                <w:webHidden/>
              </w:rPr>
              <w:instrText xml:space="preserve"> PAGEREF _Toc4416839 \h </w:instrText>
            </w:r>
            <w:r w:rsidR="00FC2DE8">
              <w:rPr>
                <w:webHidden/>
              </w:rPr>
            </w:r>
            <w:r w:rsidR="00FC2DE8">
              <w:rPr>
                <w:webHidden/>
              </w:rPr>
              <w:fldChar w:fldCharType="separate"/>
            </w:r>
            <w:r w:rsidR="002B3E1B">
              <w:rPr>
                <w:webHidden/>
              </w:rPr>
              <w:t>17</w:t>
            </w:r>
            <w:r w:rsidR="00FC2DE8">
              <w:rPr>
                <w:webHidden/>
              </w:rPr>
              <w:fldChar w:fldCharType="end"/>
            </w:r>
          </w:hyperlink>
        </w:p>
        <w:p w14:paraId="47554482" w14:textId="759A325F" w:rsidR="00FC2DE8" w:rsidRDefault="001C7170" w:rsidP="00695535">
          <w:pPr>
            <w:pStyle w:val="TDC2"/>
            <w:rPr>
              <w:rFonts w:eastAsiaTheme="minorEastAsia"/>
              <w:noProof/>
              <w:lang w:eastAsia="es-ES"/>
            </w:rPr>
          </w:pPr>
          <w:hyperlink w:anchor="_Toc4416840" w:history="1">
            <w:r w:rsidR="00FC2DE8" w:rsidRPr="00EC3873">
              <w:rPr>
                <w:rStyle w:val="Hipervnculo"/>
                <w:noProof/>
              </w:rPr>
              <w:t>3.1</w:t>
            </w:r>
            <w:r w:rsidR="00FC2DE8">
              <w:rPr>
                <w:rFonts w:eastAsiaTheme="minorEastAsia"/>
                <w:noProof/>
                <w:lang w:eastAsia="es-ES"/>
              </w:rPr>
              <w:tab/>
            </w:r>
            <w:r w:rsidR="00FC2DE8" w:rsidRPr="00EC3873">
              <w:rPr>
                <w:rStyle w:val="Hipervnculo"/>
                <w:noProof/>
              </w:rPr>
              <w:t>Apartado 3.1</w:t>
            </w:r>
            <w:r w:rsidR="00FC2DE8">
              <w:rPr>
                <w:noProof/>
                <w:webHidden/>
              </w:rPr>
              <w:tab/>
            </w:r>
            <w:r w:rsidR="00FC2DE8">
              <w:rPr>
                <w:noProof/>
                <w:webHidden/>
              </w:rPr>
              <w:fldChar w:fldCharType="begin"/>
            </w:r>
            <w:r w:rsidR="00FC2DE8">
              <w:rPr>
                <w:noProof/>
                <w:webHidden/>
              </w:rPr>
              <w:instrText xml:space="preserve"> PAGEREF _Toc4416840 \h </w:instrText>
            </w:r>
            <w:r w:rsidR="00FC2DE8">
              <w:rPr>
                <w:noProof/>
                <w:webHidden/>
              </w:rPr>
            </w:r>
            <w:r w:rsidR="00FC2DE8">
              <w:rPr>
                <w:noProof/>
                <w:webHidden/>
              </w:rPr>
              <w:fldChar w:fldCharType="separate"/>
            </w:r>
            <w:r w:rsidR="002B3E1B">
              <w:rPr>
                <w:noProof/>
                <w:webHidden/>
              </w:rPr>
              <w:t>18</w:t>
            </w:r>
            <w:r w:rsidR="00FC2DE8">
              <w:rPr>
                <w:noProof/>
                <w:webHidden/>
              </w:rPr>
              <w:fldChar w:fldCharType="end"/>
            </w:r>
          </w:hyperlink>
        </w:p>
        <w:p w14:paraId="2D321CB3" w14:textId="7732EBC8" w:rsidR="00FC2DE8" w:rsidRDefault="001C7170" w:rsidP="00695535">
          <w:pPr>
            <w:pStyle w:val="TDC2"/>
            <w:rPr>
              <w:rFonts w:eastAsiaTheme="minorEastAsia"/>
              <w:noProof/>
              <w:lang w:eastAsia="es-ES"/>
            </w:rPr>
          </w:pPr>
          <w:hyperlink w:anchor="_Toc4416841" w:history="1">
            <w:r w:rsidR="00FC2DE8" w:rsidRPr="00EC3873">
              <w:rPr>
                <w:rStyle w:val="Hipervnculo"/>
                <w:noProof/>
              </w:rPr>
              <w:t>3.2</w:t>
            </w:r>
            <w:r w:rsidR="00FC2DE8">
              <w:rPr>
                <w:rFonts w:eastAsiaTheme="minorEastAsia"/>
                <w:noProof/>
                <w:lang w:eastAsia="es-ES"/>
              </w:rPr>
              <w:tab/>
            </w:r>
            <w:r w:rsidR="00FC2DE8" w:rsidRPr="00EC3873">
              <w:rPr>
                <w:rStyle w:val="Hipervnculo"/>
                <w:noProof/>
              </w:rPr>
              <w:t>Apartado 3.2</w:t>
            </w:r>
            <w:r w:rsidR="00FC2DE8">
              <w:rPr>
                <w:noProof/>
                <w:webHidden/>
              </w:rPr>
              <w:tab/>
            </w:r>
            <w:r w:rsidR="00FC2DE8">
              <w:rPr>
                <w:noProof/>
                <w:webHidden/>
              </w:rPr>
              <w:fldChar w:fldCharType="begin"/>
            </w:r>
            <w:r w:rsidR="00FC2DE8">
              <w:rPr>
                <w:noProof/>
                <w:webHidden/>
              </w:rPr>
              <w:instrText xml:space="preserve"> PAGEREF _Toc4416841 \h </w:instrText>
            </w:r>
            <w:r w:rsidR="00FC2DE8">
              <w:rPr>
                <w:noProof/>
                <w:webHidden/>
              </w:rPr>
            </w:r>
            <w:r w:rsidR="00FC2DE8">
              <w:rPr>
                <w:noProof/>
                <w:webHidden/>
              </w:rPr>
              <w:fldChar w:fldCharType="separate"/>
            </w:r>
            <w:r w:rsidR="002B3E1B">
              <w:rPr>
                <w:noProof/>
                <w:webHidden/>
              </w:rPr>
              <w:t>18</w:t>
            </w:r>
            <w:r w:rsidR="00FC2DE8">
              <w:rPr>
                <w:noProof/>
                <w:webHidden/>
              </w:rPr>
              <w:fldChar w:fldCharType="end"/>
            </w:r>
          </w:hyperlink>
        </w:p>
        <w:p w14:paraId="7683C0F6" w14:textId="5A842DBD" w:rsidR="00FC2DE8" w:rsidRDefault="001C7170" w:rsidP="00695535">
          <w:pPr>
            <w:pStyle w:val="TDC1"/>
            <w:rPr>
              <w:rFonts w:eastAsiaTheme="minorEastAsia"/>
              <w:sz w:val="22"/>
              <w:szCs w:val="22"/>
              <w:lang w:eastAsia="es-ES"/>
            </w:rPr>
          </w:pPr>
          <w:hyperlink w:anchor="_Toc4416842" w:history="1">
            <w:r w:rsidR="00FC2DE8" w:rsidRPr="00EC3873">
              <w:rPr>
                <w:rStyle w:val="Hipervnculo"/>
              </w:rPr>
              <w:t>Capítulo 4:</w:t>
            </w:r>
            <w:r w:rsidR="00FC2DE8">
              <w:rPr>
                <w:rFonts w:eastAsiaTheme="minorEastAsia"/>
                <w:sz w:val="22"/>
                <w:szCs w:val="22"/>
                <w:lang w:eastAsia="es-ES"/>
              </w:rPr>
              <w:tab/>
            </w:r>
            <w:r w:rsidR="00FC2DE8" w:rsidRPr="00EC3873">
              <w:rPr>
                <w:rStyle w:val="Hipervnculo"/>
              </w:rPr>
              <w:t>Implementación</w:t>
            </w:r>
            <w:r w:rsidR="00FC2DE8">
              <w:rPr>
                <w:webHidden/>
              </w:rPr>
              <w:tab/>
            </w:r>
            <w:r w:rsidR="00FC2DE8">
              <w:rPr>
                <w:webHidden/>
              </w:rPr>
              <w:fldChar w:fldCharType="begin"/>
            </w:r>
            <w:r w:rsidR="00FC2DE8">
              <w:rPr>
                <w:webHidden/>
              </w:rPr>
              <w:instrText xml:space="preserve"> PAGEREF _Toc4416842 \h </w:instrText>
            </w:r>
            <w:r w:rsidR="00FC2DE8">
              <w:rPr>
                <w:webHidden/>
              </w:rPr>
            </w:r>
            <w:r w:rsidR="00FC2DE8">
              <w:rPr>
                <w:webHidden/>
              </w:rPr>
              <w:fldChar w:fldCharType="separate"/>
            </w:r>
            <w:r w:rsidR="002B3E1B">
              <w:rPr>
                <w:webHidden/>
              </w:rPr>
              <w:t>19</w:t>
            </w:r>
            <w:r w:rsidR="00FC2DE8">
              <w:rPr>
                <w:webHidden/>
              </w:rPr>
              <w:fldChar w:fldCharType="end"/>
            </w:r>
          </w:hyperlink>
        </w:p>
        <w:p w14:paraId="378E9793" w14:textId="51F33645" w:rsidR="00FC2DE8" w:rsidRDefault="001C7170" w:rsidP="00695535">
          <w:pPr>
            <w:pStyle w:val="TDC2"/>
            <w:rPr>
              <w:rFonts w:eastAsiaTheme="minorEastAsia"/>
              <w:noProof/>
              <w:lang w:eastAsia="es-ES"/>
            </w:rPr>
          </w:pPr>
          <w:hyperlink w:anchor="_Toc4416843" w:history="1">
            <w:r w:rsidR="00FC2DE8" w:rsidRPr="00EC3873">
              <w:rPr>
                <w:rStyle w:val="Hipervnculo"/>
                <w:noProof/>
              </w:rPr>
              <w:t>4.1</w:t>
            </w:r>
            <w:r w:rsidR="00FC2DE8">
              <w:rPr>
                <w:rFonts w:eastAsiaTheme="minorEastAsia"/>
                <w:noProof/>
                <w:lang w:eastAsia="es-ES"/>
              </w:rPr>
              <w:tab/>
            </w:r>
            <w:r w:rsidR="00FC2DE8" w:rsidRPr="00EC3873">
              <w:rPr>
                <w:rStyle w:val="Hipervnculo"/>
                <w:noProof/>
              </w:rPr>
              <w:t>Apartado 4.1</w:t>
            </w:r>
            <w:r w:rsidR="00FC2DE8">
              <w:rPr>
                <w:noProof/>
                <w:webHidden/>
              </w:rPr>
              <w:tab/>
            </w:r>
            <w:r w:rsidR="00FC2DE8">
              <w:rPr>
                <w:noProof/>
                <w:webHidden/>
              </w:rPr>
              <w:fldChar w:fldCharType="begin"/>
            </w:r>
            <w:r w:rsidR="00FC2DE8">
              <w:rPr>
                <w:noProof/>
                <w:webHidden/>
              </w:rPr>
              <w:instrText xml:space="preserve"> PAGEREF _Toc4416843 \h </w:instrText>
            </w:r>
            <w:r w:rsidR="00FC2DE8">
              <w:rPr>
                <w:noProof/>
                <w:webHidden/>
              </w:rPr>
            </w:r>
            <w:r w:rsidR="00FC2DE8">
              <w:rPr>
                <w:noProof/>
                <w:webHidden/>
              </w:rPr>
              <w:fldChar w:fldCharType="separate"/>
            </w:r>
            <w:r w:rsidR="002B3E1B">
              <w:rPr>
                <w:noProof/>
                <w:webHidden/>
              </w:rPr>
              <w:t>20</w:t>
            </w:r>
            <w:r w:rsidR="00FC2DE8">
              <w:rPr>
                <w:noProof/>
                <w:webHidden/>
              </w:rPr>
              <w:fldChar w:fldCharType="end"/>
            </w:r>
          </w:hyperlink>
        </w:p>
        <w:p w14:paraId="7459C621" w14:textId="18440147" w:rsidR="00FC2DE8" w:rsidRDefault="001C7170" w:rsidP="00695535">
          <w:pPr>
            <w:pStyle w:val="TDC2"/>
            <w:rPr>
              <w:rFonts w:eastAsiaTheme="minorEastAsia"/>
              <w:noProof/>
              <w:lang w:eastAsia="es-ES"/>
            </w:rPr>
          </w:pPr>
          <w:hyperlink w:anchor="_Toc4416844" w:history="1">
            <w:r w:rsidR="00FC2DE8" w:rsidRPr="00EC3873">
              <w:rPr>
                <w:rStyle w:val="Hipervnculo"/>
                <w:noProof/>
              </w:rPr>
              <w:t>4.2</w:t>
            </w:r>
            <w:r w:rsidR="00FC2DE8">
              <w:rPr>
                <w:rFonts w:eastAsiaTheme="minorEastAsia"/>
                <w:noProof/>
                <w:lang w:eastAsia="es-ES"/>
              </w:rPr>
              <w:tab/>
            </w:r>
            <w:r w:rsidR="00FC2DE8" w:rsidRPr="00EC3873">
              <w:rPr>
                <w:rStyle w:val="Hipervnculo"/>
                <w:noProof/>
              </w:rPr>
              <w:t>Apartado 4.2</w:t>
            </w:r>
            <w:r w:rsidR="00FC2DE8">
              <w:rPr>
                <w:noProof/>
                <w:webHidden/>
              </w:rPr>
              <w:tab/>
            </w:r>
            <w:r w:rsidR="00FC2DE8">
              <w:rPr>
                <w:noProof/>
                <w:webHidden/>
              </w:rPr>
              <w:fldChar w:fldCharType="begin"/>
            </w:r>
            <w:r w:rsidR="00FC2DE8">
              <w:rPr>
                <w:noProof/>
                <w:webHidden/>
              </w:rPr>
              <w:instrText xml:space="preserve"> PAGEREF _Toc4416844 \h </w:instrText>
            </w:r>
            <w:r w:rsidR="00FC2DE8">
              <w:rPr>
                <w:noProof/>
                <w:webHidden/>
              </w:rPr>
            </w:r>
            <w:r w:rsidR="00FC2DE8">
              <w:rPr>
                <w:noProof/>
                <w:webHidden/>
              </w:rPr>
              <w:fldChar w:fldCharType="separate"/>
            </w:r>
            <w:r w:rsidR="002B3E1B">
              <w:rPr>
                <w:noProof/>
                <w:webHidden/>
              </w:rPr>
              <w:t>20</w:t>
            </w:r>
            <w:r w:rsidR="00FC2DE8">
              <w:rPr>
                <w:noProof/>
                <w:webHidden/>
              </w:rPr>
              <w:fldChar w:fldCharType="end"/>
            </w:r>
          </w:hyperlink>
        </w:p>
        <w:p w14:paraId="3312D720" w14:textId="6DB6E90B" w:rsidR="00FC2DE8" w:rsidRDefault="001C7170" w:rsidP="00695535">
          <w:pPr>
            <w:pStyle w:val="TDC1"/>
            <w:rPr>
              <w:rFonts w:eastAsiaTheme="minorEastAsia"/>
              <w:sz w:val="22"/>
              <w:szCs w:val="22"/>
              <w:lang w:eastAsia="es-ES"/>
            </w:rPr>
          </w:pPr>
          <w:hyperlink w:anchor="_Toc4416845" w:history="1">
            <w:r w:rsidR="00FC2DE8" w:rsidRPr="00EC3873">
              <w:rPr>
                <w:rStyle w:val="Hipervnculo"/>
              </w:rPr>
              <w:t>Capítulo 5:</w:t>
            </w:r>
            <w:r w:rsidR="00FC2DE8">
              <w:rPr>
                <w:rFonts w:eastAsiaTheme="minorEastAsia"/>
                <w:sz w:val="22"/>
                <w:szCs w:val="22"/>
                <w:lang w:eastAsia="es-ES"/>
              </w:rPr>
              <w:tab/>
            </w:r>
            <w:r w:rsidR="00FC2DE8" w:rsidRPr="00EC3873">
              <w:rPr>
                <w:rStyle w:val="Hipervnculo"/>
              </w:rPr>
              <w:t>Resultados y validación</w:t>
            </w:r>
            <w:r w:rsidR="00FC2DE8">
              <w:rPr>
                <w:webHidden/>
              </w:rPr>
              <w:tab/>
            </w:r>
            <w:r w:rsidR="00FC2DE8">
              <w:rPr>
                <w:webHidden/>
              </w:rPr>
              <w:fldChar w:fldCharType="begin"/>
            </w:r>
            <w:r w:rsidR="00FC2DE8">
              <w:rPr>
                <w:webHidden/>
              </w:rPr>
              <w:instrText xml:space="preserve"> PAGEREF _Toc4416845 \h </w:instrText>
            </w:r>
            <w:r w:rsidR="00FC2DE8">
              <w:rPr>
                <w:webHidden/>
              </w:rPr>
            </w:r>
            <w:r w:rsidR="00FC2DE8">
              <w:rPr>
                <w:webHidden/>
              </w:rPr>
              <w:fldChar w:fldCharType="separate"/>
            </w:r>
            <w:r w:rsidR="002B3E1B">
              <w:rPr>
                <w:webHidden/>
              </w:rPr>
              <w:t>21</w:t>
            </w:r>
            <w:r w:rsidR="00FC2DE8">
              <w:rPr>
                <w:webHidden/>
              </w:rPr>
              <w:fldChar w:fldCharType="end"/>
            </w:r>
          </w:hyperlink>
        </w:p>
        <w:p w14:paraId="74D3B945" w14:textId="1DE120FD" w:rsidR="00FC2DE8" w:rsidRDefault="001C7170" w:rsidP="00695535">
          <w:pPr>
            <w:pStyle w:val="TDC2"/>
            <w:rPr>
              <w:rFonts w:eastAsiaTheme="minorEastAsia"/>
              <w:noProof/>
              <w:lang w:eastAsia="es-ES"/>
            </w:rPr>
          </w:pPr>
          <w:hyperlink w:anchor="_Toc4416846" w:history="1">
            <w:r w:rsidR="00FC2DE8" w:rsidRPr="00EC3873">
              <w:rPr>
                <w:rStyle w:val="Hipervnculo"/>
                <w:noProof/>
              </w:rPr>
              <w:t>5.1</w:t>
            </w:r>
            <w:r w:rsidR="00FC2DE8">
              <w:rPr>
                <w:rFonts w:eastAsiaTheme="minorEastAsia"/>
                <w:noProof/>
                <w:lang w:eastAsia="es-ES"/>
              </w:rPr>
              <w:tab/>
            </w:r>
            <w:r w:rsidR="00FC2DE8" w:rsidRPr="00EC3873">
              <w:rPr>
                <w:rStyle w:val="Hipervnculo"/>
                <w:noProof/>
              </w:rPr>
              <w:t>Apartado 5.1</w:t>
            </w:r>
            <w:r w:rsidR="00FC2DE8">
              <w:rPr>
                <w:noProof/>
                <w:webHidden/>
              </w:rPr>
              <w:tab/>
            </w:r>
            <w:r w:rsidR="00FC2DE8">
              <w:rPr>
                <w:noProof/>
                <w:webHidden/>
              </w:rPr>
              <w:fldChar w:fldCharType="begin"/>
            </w:r>
            <w:r w:rsidR="00FC2DE8">
              <w:rPr>
                <w:noProof/>
                <w:webHidden/>
              </w:rPr>
              <w:instrText xml:space="preserve"> PAGEREF _Toc4416846 \h </w:instrText>
            </w:r>
            <w:r w:rsidR="00FC2DE8">
              <w:rPr>
                <w:noProof/>
                <w:webHidden/>
              </w:rPr>
            </w:r>
            <w:r w:rsidR="00FC2DE8">
              <w:rPr>
                <w:noProof/>
                <w:webHidden/>
              </w:rPr>
              <w:fldChar w:fldCharType="separate"/>
            </w:r>
            <w:r w:rsidR="002B3E1B">
              <w:rPr>
                <w:noProof/>
                <w:webHidden/>
              </w:rPr>
              <w:t>22</w:t>
            </w:r>
            <w:r w:rsidR="00FC2DE8">
              <w:rPr>
                <w:noProof/>
                <w:webHidden/>
              </w:rPr>
              <w:fldChar w:fldCharType="end"/>
            </w:r>
          </w:hyperlink>
        </w:p>
        <w:p w14:paraId="79777350" w14:textId="0CEF10F5" w:rsidR="00FC2DE8" w:rsidRDefault="001C7170" w:rsidP="00695535">
          <w:pPr>
            <w:pStyle w:val="TDC2"/>
            <w:rPr>
              <w:rFonts w:eastAsiaTheme="minorEastAsia"/>
              <w:noProof/>
              <w:lang w:eastAsia="es-ES"/>
            </w:rPr>
          </w:pPr>
          <w:hyperlink w:anchor="_Toc4416847" w:history="1">
            <w:r w:rsidR="00FC2DE8" w:rsidRPr="00EC3873">
              <w:rPr>
                <w:rStyle w:val="Hipervnculo"/>
                <w:noProof/>
              </w:rPr>
              <w:t>5.2</w:t>
            </w:r>
            <w:r w:rsidR="00FC2DE8">
              <w:rPr>
                <w:rFonts w:eastAsiaTheme="minorEastAsia"/>
                <w:noProof/>
                <w:lang w:eastAsia="es-ES"/>
              </w:rPr>
              <w:tab/>
            </w:r>
            <w:r w:rsidR="00FC2DE8" w:rsidRPr="00EC3873">
              <w:rPr>
                <w:rStyle w:val="Hipervnculo"/>
                <w:noProof/>
              </w:rPr>
              <w:t>Apartado 5.2</w:t>
            </w:r>
            <w:r w:rsidR="00FC2DE8">
              <w:rPr>
                <w:noProof/>
                <w:webHidden/>
              </w:rPr>
              <w:tab/>
            </w:r>
            <w:r w:rsidR="00FC2DE8">
              <w:rPr>
                <w:noProof/>
                <w:webHidden/>
              </w:rPr>
              <w:fldChar w:fldCharType="begin"/>
            </w:r>
            <w:r w:rsidR="00FC2DE8">
              <w:rPr>
                <w:noProof/>
                <w:webHidden/>
              </w:rPr>
              <w:instrText xml:space="preserve"> PAGEREF _Toc4416847 \h </w:instrText>
            </w:r>
            <w:r w:rsidR="00FC2DE8">
              <w:rPr>
                <w:noProof/>
                <w:webHidden/>
              </w:rPr>
            </w:r>
            <w:r w:rsidR="00FC2DE8">
              <w:rPr>
                <w:noProof/>
                <w:webHidden/>
              </w:rPr>
              <w:fldChar w:fldCharType="separate"/>
            </w:r>
            <w:r w:rsidR="002B3E1B">
              <w:rPr>
                <w:noProof/>
                <w:webHidden/>
              </w:rPr>
              <w:t>22</w:t>
            </w:r>
            <w:r w:rsidR="00FC2DE8">
              <w:rPr>
                <w:noProof/>
                <w:webHidden/>
              </w:rPr>
              <w:fldChar w:fldCharType="end"/>
            </w:r>
          </w:hyperlink>
        </w:p>
        <w:p w14:paraId="768FCFF3" w14:textId="666C8836" w:rsidR="00FC2DE8" w:rsidRDefault="001C7170" w:rsidP="00695535">
          <w:pPr>
            <w:pStyle w:val="TDC1"/>
            <w:rPr>
              <w:rFonts w:eastAsiaTheme="minorEastAsia"/>
              <w:sz w:val="22"/>
              <w:szCs w:val="22"/>
              <w:lang w:eastAsia="es-ES"/>
            </w:rPr>
          </w:pPr>
          <w:hyperlink w:anchor="_Toc4416848" w:history="1">
            <w:r w:rsidR="00FC2DE8" w:rsidRPr="00EC3873">
              <w:rPr>
                <w:rStyle w:val="Hipervnculo"/>
              </w:rPr>
              <w:t>Capítulo 6:</w:t>
            </w:r>
            <w:r w:rsidR="00FC2DE8">
              <w:rPr>
                <w:rFonts w:eastAsiaTheme="minorEastAsia"/>
                <w:sz w:val="22"/>
                <w:szCs w:val="22"/>
                <w:lang w:eastAsia="es-ES"/>
              </w:rPr>
              <w:tab/>
            </w:r>
            <w:r w:rsidR="00FC2DE8" w:rsidRPr="00EC3873">
              <w:rPr>
                <w:rStyle w:val="Hipervnculo"/>
              </w:rPr>
              <w:t>Conclusiones y líneas futuras</w:t>
            </w:r>
            <w:r w:rsidR="00FC2DE8">
              <w:rPr>
                <w:webHidden/>
              </w:rPr>
              <w:tab/>
            </w:r>
            <w:r w:rsidR="00FC2DE8">
              <w:rPr>
                <w:webHidden/>
              </w:rPr>
              <w:fldChar w:fldCharType="begin"/>
            </w:r>
            <w:r w:rsidR="00FC2DE8">
              <w:rPr>
                <w:webHidden/>
              </w:rPr>
              <w:instrText xml:space="preserve"> PAGEREF _Toc4416848 \h </w:instrText>
            </w:r>
            <w:r w:rsidR="00FC2DE8">
              <w:rPr>
                <w:webHidden/>
              </w:rPr>
            </w:r>
            <w:r w:rsidR="00FC2DE8">
              <w:rPr>
                <w:webHidden/>
              </w:rPr>
              <w:fldChar w:fldCharType="separate"/>
            </w:r>
            <w:r w:rsidR="002B3E1B">
              <w:rPr>
                <w:webHidden/>
              </w:rPr>
              <w:t>23</w:t>
            </w:r>
            <w:r w:rsidR="00FC2DE8">
              <w:rPr>
                <w:webHidden/>
              </w:rPr>
              <w:fldChar w:fldCharType="end"/>
            </w:r>
          </w:hyperlink>
        </w:p>
        <w:p w14:paraId="0629A247" w14:textId="11F085BD" w:rsidR="00FC2DE8" w:rsidRDefault="001C7170" w:rsidP="00695535">
          <w:pPr>
            <w:pStyle w:val="TDC2"/>
            <w:rPr>
              <w:rFonts w:eastAsiaTheme="minorEastAsia"/>
              <w:noProof/>
              <w:lang w:eastAsia="es-ES"/>
            </w:rPr>
          </w:pPr>
          <w:hyperlink w:anchor="_Toc4416849" w:history="1">
            <w:r w:rsidR="00FC2DE8" w:rsidRPr="00EC3873">
              <w:rPr>
                <w:rStyle w:val="Hipervnculo"/>
                <w:noProof/>
              </w:rPr>
              <w:t>6.1</w:t>
            </w:r>
            <w:r w:rsidR="00FC2DE8">
              <w:rPr>
                <w:rFonts w:eastAsiaTheme="minorEastAsia"/>
                <w:noProof/>
                <w:lang w:eastAsia="es-ES"/>
              </w:rPr>
              <w:tab/>
            </w:r>
            <w:r w:rsidR="00FC2DE8" w:rsidRPr="00EC3873">
              <w:rPr>
                <w:rStyle w:val="Hipervnculo"/>
                <w:noProof/>
              </w:rPr>
              <w:t>Apartado 6.1</w:t>
            </w:r>
            <w:r w:rsidR="00FC2DE8">
              <w:rPr>
                <w:noProof/>
                <w:webHidden/>
              </w:rPr>
              <w:tab/>
            </w:r>
            <w:r w:rsidR="00FC2DE8">
              <w:rPr>
                <w:noProof/>
                <w:webHidden/>
              </w:rPr>
              <w:fldChar w:fldCharType="begin"/>
            </w:r>
            <w:r w:rsidR="00FC2DE8">
              <w:rPr>
                <w:noProof/>
                <w:webHidden/>
              </w:rPr>
              <w:instrText xml:space="preserve"> PAGEREF _Toc4416849 \h </w:instrText>
            </w:r>
            <w:r w:rsidR="00FC2DE8">
              <w:rPr>
                <w:noProof/>
                <w:webHidden/>
              </w:rPr>
            </w:r>
            <w:r w:rsidR="00FC2DE8">
              <w:rPr>
                <w:noProof/>
                <w:webHidden/>
              </w:rPr>
              <w:fldChar w:fldCharType="separate"/>
            </w:r>
            <w:r w:rsidR="002B3E1B">
              <w:rPr>
                <w:noProof/>
                <w:webHidden/>
              </w:rPr>
              <w:t>24</w:t>
            </w:r>
            <w:r w:rsidR="00FC2DE8">
              <w:rPr>
                <w:noProof/>
                <w:webHidden/>
              </w:rPr>
              <w:fldChar w:fldCharType="end"/>
            </w:r>
          </w:hyperlink>
        </w:p>
        <w:p w14:paraId="06434128" w14:textId="73C1218E" w:rsidR="00FC2DE8" w:rsidRDefault="001C7170" w:rsidP="00695535">
          <w:pPr>
            <w:pStyle w:val="TDC2"/>
            <w:rPr>
              <w:rFonts w:eastAsiaTheme="minorEastAsia"/>
              <w:noProof/>
              <w:lang w:eastAsia="es-ES"/>
            </w:rPr>
          </w:pPr>
          <w:hyperlink w:anchor="_Toc4416850" w:history="1">
            <w:r w:rsidR="00FC2DE8" w:rsidRPr="00EC3873">
              <w:rPr>
                <w:rStyle w:val="Hipervnculo"/>
                <w:noProof/>
              </w:rPr>
              <w:t>6.2</w:t>
            </w:r>
            <w:r w:rsidR="00FC2DE8">
              <w:rPr>
                <w:rFonts w:eastAsiaTheme="minorEastAsia"/>
                <w:noProof/>
                <w:lang w:eastAsia="es-ES"/>
              </w:rPr>
              <w:tab/>
            </w:r>
            <w:r w:rsidR="00FC2DE8" w:rsidRPr="00EC3873">
              <w:rPr>
                <w:rStyle w:val="Hipervnculo"/>
                <w:noProof/>
              </w:rPr>
              <w:t>Apartado 6.2</w:t>
            </w:r>
            <w:r w:rsidR="00FC2DE8">
              <w:rPr>
                <w:noProof/>
                <w:webHidden/>
              </w:rPr>
              <w:tab/>
            </w:r>
            <w:r w:rsidR="00FC2DE8">
              <w:rPr>
                <w:noProof/>
                <w:webHidden/>
              </w:rPr>
              <w:fldChar w:fldCharType="begin"/>
            </w:r>
            <w:r w:rsidR="00FC2DE8">
              <w:rPr>
                <w:noProof/>
                <w:webHidden/>
              </w:rPr>
              <w:instrText xml:space="preserve"> PAGEREF _Toc4416850 \h </w:instrText>
            </w:r>
            <w:r w:rsidR="00FC2DE8">
              <w:rPr>
                <w:noProof/>
                <w:webHidden/>
              </w:rPr>
            </w:r>
            <w:r w:rsidR="00FC2DE8">
              <w:rPr>
                <w:noProof/>
                <w:webHidden/>
              </w:rPr>
              <w:fldChar w:fldCharType="separate"/>
            </w:r>
            <w:r w:rsidR="002B3E1B">
              <w:rPr>
                <w:noProof/>
                <w:webHidden/>
              </w:rPr>
              <w:t>24</w:t>
            </w:r>
            <w:r w:rsidR="00FC2DE8">
              <w:rPr>
                <w:noProof/>
                <w:webHidden/>
              </w:rPr>
              <w:fldChar w:fldCharType="end"/>
            </w:r>
          </w:hyperlink>
        </w:p>
        <w:p w14:paraId="5D275A52" w14:textId="232616C5" w:rsidR="00FC2DE8" w:rsidRDefault="001C7170" w:rsidP="00695535">
          <w:pPr>
            <w:pStyle w:val="TDC1"/>
            <w:rPr>
              <w:rFonts w:eastAsiaTheme="minorEastAsia"/>
              <w:sz w:val="22"/>
              <w:szCs w:val="22"/>
              <w:lang w:eastAsia="es-ES"/>
            </w:rPr>
          </w:pPr>
          <w:hyperlink w:anchor="_Toc4416851" w:history="1">
            <w:r w:rsidR="00FC2DE8" w:rsidRPr="00EC3873">
              <w:rPr>
                <w:rStyle w:val="Hipervnculo"/>
              </w:rPr>
              <w:t>Glosario de términos</w:t>
            </w:r>
            <w:r w:rsidR="00FC2DE8">
              <w:rPr>
                <w:webHidden/>
              </w:rPr>
              <w:tab/>
            </w:r>
            <w:r w:rsidR="00FC2DE8">
              <w:rPr>
                <w:webHidden/>
              </w:rPr>
              <w:fldChar w:fldCharType="begin"/>
            </w:r>
            <w:r w:rsidR="00FC2DE8">
              <w:rPr>
                <w:webHidden/>
              </w:rPr>
              <w:instrText xml:space="preserve"> PAGEREF _Toc4416851 \h </w:instrText>
            </w:r>
            <w:r w:rsidR="00FC2DE8">
              <w:rPr>
                <w:webHidden/>
              </w:rPr>
            </w:r>
            <w:r w:rsidR="00FC2DE8">
              <w:rPr>
                <w:webHidden/>
              </w:rPr>
              <w:fldChar w:fldCharType="separate"/>
            </w:r>
            <w:r w:rsidR="002B3E1B">
              <w:rPr>
                <w:webHidden/>
              </w:rPr>
              <w:t>25</w:t>
            </w:r>
            <w:r w:rsidR="00FC2DE8">
              <w:rPr>
                <w:webHidden/>
              </w:rPr>
              <w:fldChar w:fldCharType="end"/>
            </w:r>
          </w:hyperlink>
        </w:p>
        <w:p w14:paraId="49C0DDDF" w14:textId="63D19B2F" w:rsidR="00FC2DE8" w:rsidRDefault="001C7170" w:rsidP="00695535">
          <w:pPr>
            <w:pStyle w:val="TDC1"/>
            <w:rPr>
              <w:rFonts w:eastAsiaTheme="minorEastAsia"/>
              <w:sz w:val="22"/>
              <w:szCs w:val="22"/>
              <w:lang w:eastAsia="es-ES"/>
            </w:rPr>
          </w:pPr>
          <w:hyperlink w:anchor="_Toc4416852" w:history="1">
            <w:r w:rsidR="00FC2DE8" w:rsidRPr="00EC3873">
              <w:rPr>
                <w:rStyle w:val="Hipervnculo"/>
              </w:rPr>
              <w:t>Bibliografía</w:t>
            </w:r>
            <w:r w:rsidR="00FC2DE8">
              <w:rPr>
                <w:webHidden/>
              </w:rPr>
              <w:tab/>
            </w:r>
            <w:r w:rsidR="00FC2DE8">
              <w:rPr>
                <w:webHidden/>
              </w:rPr>
              <w:tab/>
            </w:r>
            <w:r w:rsidR="00FC2DE8">
              <w:rPr>
                <w:webHidden/>
              </w:rPr>
              <w:fldChar w:fldCharType="begin"/>
            </w:r>
            <w:r w:rsidR="00FC2DE8">
              <w:rPr>
                <w:webHidden/>
              </w:rPr>
              <w:instrText xml:space="preserve"> PAGEREF _Toc4416852 \h </w:instrText>
            </w:r>
            <w:r w:rsidR="00FC2DE8">
              <w:rPr>
                <w:webHidden/>
              </w:rPr>
            </w:r>
            <w:r w:rsidR="00FC2DE8">
              <w:rPr>
                <w:webHidden/>
              </w:rPr>
              <w:fldChar w:fldCharType="separate"/>
            </w:r>
            <w:r w:rsidR="002B3E1B">
              <w:rPr>
                <w:webHidden/>
              </w:rPr>
              <w:t>26</w:t>
            </w:r>
            <w:r w:rsidR="00FC2DE8">
              <w:rPr>
                <w:webHidden/>
              </w:rPr>
              <w:fldChar w:fldCharType="end"/>
            </w:r>
          </w:hyperlink>
        </w:p>
        <w:p w14:paraId="070C84F0" w14:textId="2E764DCE" w:rsidR="00FC2DE8" w:rsidRDefault="001C7170" w:rsidP="00695535">
          <w:pPr>
            <w:pStyle w:val="TDC1"/>
            <w:tabs>
              <w:tab w:val="clear" w:pos="1134"/>
              <w:tab w:val="left" w:pos="709"/>
            </w:tabs>
            <w:rPr>
              <w:rFonts w:eastAsiaTheme="minorEastAsia"/>
              <w:sz w:val="22"/>
              <w:szCs w:val="22"/>
              <w:lang w:eastAsia="es-ES"/>
            </w:rPr>
          </w:pPr>
          <w:hyperlink w:anchor="_Toc4416853" w:history="1">
            <w:r w:rsidR="00FC2DE8" w:rsidRPr="00EC3873">
              <w:rPr>
                <w:rStyle w:val="Hipervnculo"/>
              </w:rPr>
              <w:t>Anexos</w:t>
            </w:r>
            <w:r w:rsidR="00FC2DE8">
              <w:rPr>
                <w:rStyle w:val="Hipervnculo"/>
              </w:rPr>
              <w:tab/>
            </w:r>
            <w:r w:rsidR="00FC2DE8">
              <w:rPr>
                <w:webHidden/>
              </w:rPr>
              <w:tab/>
            </w:r>
            <w:r w:rsidR="00FC2DE8">
              <w:rPr>
                <w:webHidden/>
              </w:rPr>
              <w:fldChar w:fldCharType="begin"/>
            </w:r>
            <w:r w:rsidR="00FC2DE8">
              <w:rPr>
                <w:webHidden/>
              </w:rPr>
              <w:instrText xml:space="preserve"> PAGEREF _Toc4416853 \h </w:instrText>
            </w:r>
            <w:r w:rsidR="00FC2DE8">
              <w:rPr>
                <w:webHidden/>
              </w:rPr>
            </w:r>
            <w:r w:rsidR="00FC2DE8">
              <w:rPr>
                <w:webHidden/>
              </w:rPr>
              <w:fldChar w:fldCharType="separate"/>
            </w:r>
            <w:r w:rsidR="002B3E1B">
              <w:rPr>
                <w:webHidden/>
              </w:rPr>
              <w:t>27</w:t>
            </w:r>
            <w:r w:rsidR="00FC2DE8">
              <w:rPr>
                <w:webHidden/>
              </w:rPr>
              <w:fldChar w:fldCharType="end"/>
            </w:r>
          </w:hyperlink>
        </w:p>
        <w:p w14:paraId="7FF06607" w14:textId="205F1CB3" w:rsidR="00ED681F" w:rsidRDefault="00ED681F">
          <w:r>
            <w:rPr>
              <w:b/>
              <w:bCs/>
            </w:rPr>
            <w:fldChar w:fldCharType="end"/>
          </w:r>
        </w:p>
      </w:sdtContent>
    </w:sdt>
    <w:p w14:paraId="418CEF02" w14:textId="77777777" w:rsidR="00337FBF" w:rsidRDefault="00337FBF" w:rsidP="00337FBF"/>
    <w:p w14:paraId="56B9F2E5" w14:textId="77777777" w:rsidR="00D8720C" w:rsidRDefault="00D8720C" w:rsidP="00337FBF"/>
    <w:p w14:paraId="36A82CDC" w14:textId="31F1C608" w:rsidR="00D8720C" w:rsidRDefault="00D8720C" w:rsidP="00337FBF"/>
    <w:p w14:paraId="2346E0F9" w14:textId="77777777" w:rsidR="00D73855" w:rsidRDefault="00D73855" w:rsidP="00337FBF"/>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Default="00630A81" w:rsidP="00630A81">
      <w:pPr>
        <w:pStyle w:val="Ttulo"/>
      </w:pPr>
      <w:r>
        <w:lastRenderedPageBreak/>
        <w:t>Índice de ilustraciones</w:t>
      </w:r>
    </w:p>
    <w:p w14:paraId="06478551" w14:textId="77777777" w:rsidR="00630A81" w:rsidRPr="00630A81" w:rsidRDefault="00630A81" w:rsidP="00630A81"/>
    <w:p w14:paraId="1726D38D" w14:textId="4E572805" w:rsidR="00D8720C" w:rsidRDefault="001C7170" w:rsidP="00337FBF">
      <w:r>
        <w:fldChar w:fldCharType="begin"/>
      </w:r>
      <w:r>
        <w:instrText xml:space="preserve"> TOC \h \z \c "Ilustración" </w:instrText>
      </w:r>
      <w:r>
        <w:fldChar w:fldCharType="separate"/>
      </w:r>
      <w:r w:rsidR="00422147">
        <w:rPr>
          <w:b/>
          <w:bCs/>
          <w:noProof/>
        </w:rPr>
        <w:t>No se encuentran elementos de tabla de ilustraciones.</w:t>
      </w:r>
      <w:r>
        <w:rPr>
          <w:b/>
          <w:bCs/>
          <w:noProof/>
        </w:rPr>
        <w:fldChar w:fldCharType="end"/>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Default="0086471E" w:rsidP="00ED4B4F">
      <w:pPr>
        <w:pStyle w:val="Ttulo"/>
      </w:pPr>
      <w:r>
        <w:lastRenderedPageBreak/>
        <w:t>Índice de tablas</w:t>
      </w:r>
    </w:p>
    <w:p w14:paraId="0AE81313" w14:textId="77777777" w:rsidR="00422147" w:rsidRDefault="00422147" w:rsidP="00337FBF"/>
    <w:p w14:paraId="5C46894F" w14:textId="6D525732" w:rsidR="00D8720C" w:rsidRDefault="001C7170" w:rsidP="00337FBF">
      <w:r>
        <w:fldChar w:fldCharType="begin"/>
      </w:r>
      <w:r>
        <w:instrText xml:space="preserve"> TOC \h \z \c "Tabla" </w:instrText>
      </w:r>
      <w:r>
        <w:fldChar w:fldCharType="separate"/>
      </w:r>
      <w:r w:rsidR="00422147">
        <w:rPr>
          <w:b/>
          <w:bCs/>
          <w:noProof/>
        </w:rPr>
        <w:t>No se encuentran elementos de tabla de ilustraciones.</w:t>
      </w:r>
      <w:r>
        <w:rPr>
          <w:b/>
          <w:bCs/>
          <w:noProof/>
        </w:rPr>
        <w:fldChar w:fldCharType="end"/>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518E48CF" w14:textId="5A8C0636" w:rsidR="00ED4B4F" w:rsidRDefault="00ED4B4F" w:rsidP="00337FBF"/>
    <w:p w14:paraId="48D73DBA" w14:textId="0467E8EF" w:rsidR="00ED4B4F" w:rsidRDefault="00ED4B4F" w:rsidP="00337FBF"/>
    <w:p w14:paraId="215FBC91" w14:textId="70D1D2CD" w:rsidR="00ED4B4F" w:rsidRDefault="00ED4B4F" w:rsidP="00337FBF"/>
    <w:p w14:paraId="3C90F14B" w14:textId="1F85969A" w:rsidR="00ED4B4F" w:rsidRDefault="00ED4B4F" w:rsidP="00337FBF"/>
    <w:p w14:paraId="62EF48F1" w14:textId="10CE2BD5" w:rsidR="00ED4B4F" w:rsidRDefault="00ED4B4F" w:rsidP="00337FBF"/>
    <w:p w14:paraId="50743B88" w14:textId="161CB03E" w:rsidR="00ED4B4F" w:rsidRDefault="00ED4B4F" w:rsidP="00337FBF"/>
    <w:p w14:paraId="65A1FA36" w14:textId="1208D298" w:rsidR="00ED4B4F" w:rsidRDefault="00ED4B4F" w:rsidP="00337FBF"/>
    <w:p w14:paraId="7783D70D" w14:textId="17DDF2A7" w:rsidR="00ED4B4F" w:rsidRDefault="00ED4B4F" w:rsidP="00337FBF"/>
    <w:p w14:paraId="38B2BDEB" w14:textId="3C2CC4A0" w:rsidR="00ED4B4F" w:rsidRDefault="00ED4B4F"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C804D3">
          <w:type w:val="oddPage"/>
          <w:pgSz w:w="11900" w:h="16840" w:code="9"/>
          <w:pgMar w:top="1985" w:right="1701" w:bottom="1417" w:left="1701" w:header="851" w:footer="851" w:gutter="567"/>
          <w:pgNumType w:fmt="upperRoman"/>
          <w:cols w:space="708"/>
          <w:titlePg/>
          <w:docGrid w:linePitch="360"/>
        </w:sectPr>
      </w:pPr>
    </w:p>
    <w:p w14:paraId="2B57AA31" w14:textId="77777777" w:rsidR="00630A81" w:rsidRDefault="00630A81">
      <w:pPr>
        <w:spacing w:before="0" w:after="0" w:line="240" w:lineRule="auto"/>
        <w:jc w:val="left"/>
      </w:pPr>
      <w:bookmarkStart w:id="14" w:name="_Toc492311567"/>
      <w:bookmarkStart w:id="15" w:name="_Toc492311860"/>
      <w:bookmarkStart w:id="16" w:name="_Toc492888165"/>
      <w:bookmarkStart w:id="17" w:name="_Toc492901253"/>
    </w:p>
    <w:p w14:paraId="5D28D37E" w14:textId="77777777" w:rsidR="00630A81" w:rsidRDefault="00630A81" w:rsidP="00630A81"/>
    <w:p w14:paraId="024683BC" w14:textId="77777777" w:rsidR="00D8720C" w:rsidRPr="007B5EE1" w:rsidRDefault="00D8720C" w:rsidP="004603DD">
      <w:pPr>
        <w:pStyle w:val="Ttulo1"/>
      </w:pPr>
      <w:bookmarkStart w:id="18" w:name="_Toc4416833"/>
      <w:bookmarkEnd w:id="14"/>
      <w:bookmarkEnd w:id="15"/>
      <w:r>
        <w:t>Introducción</w:t>
      </w:r>
      <w:bookmarkEnd w:id="16"/>
      <w:bookmarkEnd w:id="17"/>
      <w:bookmarkEnd w:id="18"/>
    </w:p>
    <w:p w14:paraId="398BAB2F" w14:textId="77777777" w:rsidR="006E3AB3" w:rsidRDefault="006E3AB3" w:rsidP="00337FBF"/>
    <w:p w14:paraId="44A02B66" w14:textId="77777777" w:rsidR="006E3AB3" w:rsidRDefault="006E3AB3" w:rsidP="00337FBF"/>
    <w:p w14:paraId="56423364" w14:textId="77777777" w:rsidR="006E3AB3" w:rsidRDefault="006E3AB3" w:rsidP="00337FBF"/>
    <w:p w14:paraId="3DC89E75" w14:textId="77777777" w:rsidR="006E3AB3" w:rsidRDefault="006E3AB3" w:rsidP="00337FBF"/>
    <w:p w14:paraId="54B5EFCE" w14:textId="77777777" w:rsidR="00B6076B" w:rsidRDefault="00B6076B" w:rsidP="006E3AB3">
      <w:pPr>
        <w:ind w:left="709"/>
      </w:pPr>
    </w:p>
    <w:p w14:paraId="740F63EB" w14:textId="01F3357D" w:rsidR="00B6076B" w:rsidDel="0062107A" w:rsidRDefault="00B6076B" w:rsidP="00B6076B">
      <w:pPr>
        <w:ind w:left="709"/>
        <w:rPr>
          <w:del w:id="19" w:author="Sergio Saugar García" w:date="2020-12-17T16:19:00Z"/>
        </w:rPr>
      </w:pPr>
      <w:del w:id="20" w:author="Sergio Saugar García" w:date="2020-12-17T16:19:00Z">
        <w:r w:rsidDel="0062107A">
          <w:lastRenderedPageBreak/>
          <w:delText>Introducción</w:delText>
        </w:r>
      </w:del>
    </w:p>
    <w:p w14:paraId="00B5971B" w14:textId="20B618F3" w:rsidR="00B6076B" w:rsidRDefault="00223ECD" w:rsidP="001E28D0">
      <w:pPr>
        <w:ind w:left="709"/>
      </w:pPr>
      <w:del w:id="21" w:author="Sergio Saugar García" w:date="2020-12-17T16:19:00Z">
        <w:r w:rsidDel="0062107A">
          <w:delText xml:space="preserve">Las motos están en un mercado en auge por varias razones y </w:delText>
        </w:r>
        <w:r w:rsidR="009E729E" w:rsidDel="0062107A">
          <w:delText xml:space="preserve">alrededor de las motos hay varias </w:delText>
        </w:r>
        <w:r w:rsidDel="0062107A">
          <w:delText>ideas de negocio</w:delText>
        </w:r>
        <w:r w:rsidR="009E729E" w:rsidDel="0062107A">
          <w:delText xml:space="preserve"> que se pueden explotar</w:delText>
        </w:r>
      </w:del>
      <w:ins w:id="22" w:author="Sergio Saugar García" w:date="2020-12-17T16:19:00Z">
        <w:r w:rsidR="0062107A">
          <w:t>Actualmente, el mercado de la moto está en alza debido a</w:t>
        </w:r>
      </w:ins>
      <w:ins w:id="23" w:author="Sergio Saugar García" w:date="2020-12-17T16:20:00Z">
        <w:r w:rsidR="0062107A">
          <w:t xml:space="preserve"> cambios legislativos y de nuestro estilo de vida, lo que está provocando que surjan muchas oportunidades de negocio que deben ser exploradas</w:t>
        </w:r>
      </w:ins>
      <w:r w:rsidR="009F6E3B">
        <w:t xml:space="preserve">. </w:t>
      </w:r>
      <w:ins w:id="24" w:author="Sergio Saugar García" w:date="2020-12-17T16:20:00Z">
        <w:r w:rsidR="0062107A">
          <w:t xml:space="preserve">Por ejemplo, hoy en </w:t>
        </w:r>
        <w:proofErr w:type="gramStart"/>
        <w:r w:rsidR="0062107A">
          <w:t>día,  m</w:t>
        </w:r>
      </w:ins>
      <w:proofErr w:type="gramEnd"/>
      <w:del w:id="25" w:author="Sergio Saugar García" w:date="2020-12-17T16:20:00Z">
        <w:r w:rsidR="009F6E3B" w:rsidDel="0062107A">
          <w:delText>Mu</w:delText>
        </w:r>
      </w:del>
      <w:ins w:id="26" w:author="Sergio Saugar García" w:date="2020-12-17T16:20:00Z">
        <w:r w:rsidR="0062107A">
          <w:t>u</w:t>
        </w:r>
      </w:ins>
      <w:r w:rsidR="009F6E3B">
        <w:t xml:space="preserve">chas personas </w:t>
      </w:r>
      <w:del w:id="27" w:author="Sergio Saugar García" w:date="2020-12-17T16:21:00Z">
        <w:r w:rsidR="009F6E3B" w:rsidDel="0062107A">
          <w:delText>se compran</w:delText>
        </w:r>
      </w:del>
      <w:ins w:id="28" w:author="Sergio Saugar García" w:date="2020-12-17T16:21:00Z">
        <w:r w:rsidR="0062107A">
          <w:t>optan por tener</w:t>
        </w:r>
      </w:ins>
      <w:r w:rsidR="009F6E3B">
        <w:t xml:space="preserve"> una moto </w:t>
      </w:r>
      <w:ins w:id="29" w:author="Sergio Saugar García" w:date="2020-12-17T16:21:00Z">
        <w:r w:rsidR="0062107A">
          <w:t xml:space="preserve">como medio de transporte debido a </w:t>
        </w:r>
      </w:ins>
      <w:del w:id="30" w:author="Sergio Saugar García" w:date="2020-12-17T16:21:00Z">
        <w:r w:rsidR="009F6E3B" w:rsidDel="0062107A">
          <w:delText xml:space="preserve">por </w:delText>
        </w:r>
      </w:del>
      <w:r w:rsidR="009F6E3B">
        <w:t>la comodidad de aparcar en el centro de las ciudades</w:t>
      </w:r>
      <w:ins w:id="31" w:author="Sergio Saugar García" w:date="2020-12-17T16:21:00Z">
        <w:r w:rsidR="0062107A">
          <w:t xml:space="preserve"> (debido a las nuevas restricciones de emisiones)</w:t>
        </w:r>
      </w:ins>
      <w:r w:rsidR="009F6E3B">
        <w:t xml:space="preserve">, la posibilidad de </w:t>
      </w:r>
      <w:del w:id="32" w:author="Sergio Saugar García" w:date="2020-12-17T16:22:00Z">
        <w:r w:rsidR="009F6E3B" w:rsidDel="0062107A">
          <w:delText>saltarse el</w:delText>
        </w:r>
      </w:del>
      <w:ins w:id="33" w:author="Sergio Saugar García" w:date="2020-12-17T16:22:00Z">
        <w:r w:rsidR="0062107A">
          <w:t>evadirse de la densidad del</w:t>
        </w:r>
      </w:ins>
      <w:r w:rsidR="009F6E3B">
        <w:t xml:space="preserve"> </w:t>
      </w:r>
      <w:proofErr w:type="spellStart"/>
      <w:r w:rsidR="009F6E3B">
        <w:t>trafico</w:t>
      </w:r>
      <w:proofErr w:type="spellEnd"/>
      <w:r w:rsidR="009F6E3B">
        <w:t xml:space="preserve"> o </w:t>
      </w:r>
      <w:del w:id="34" w:author="Sergio Saugar García" w:date="2020-12-17T16:22:00Z">
        <w:r w:rsidR="00C80AF1" w:rsidDel="0062107A">
          <w:delText>las ventajas</w:delText>
        </w:r>
      </w:del>
      <w:ins w:id="35" w:author="Sergio Saugar García" w:date="2020-12-17T16:22:00Z">
        <w:r w:rsidR="0062107A">
          <w:t>porque es un medio asociado a un mejor perfil medioambiental (</w:t>
        </w:r>
      </w:ins>
      <w:del w:id="36" w:author="Sergio Saugar García" w:date="2020-12-17T16:22:00Z">
        <w:r w:rsidR="00C80AF1" w:rsidDel="0062107A">
          <w:delText xml:space="preserve"> medioambientales como la</w:delText>
        </w:r>
      </w:del>
      <w:ins w:id="37" w:author="Sergio Saugar García" w:date="2020-12-17T16:22:00Z">
        <w:r w:rsidR="0062107A">
          <w:t xml:space="preserve">puesto que </w:t>
        </w:r>
      </w:ins>
      <w:ins w:id="38" w:author="Sergio Saugar García" w:date="2020-12-17T16:32:00Z">
        <w:r w:rsidR="00E03F43">
          <w:t>emite poca</w:t>
        </w:r>
      </w:ins>
      <w:del w:id="39" w:author="Sergio Saugar García" w:date="2020-12-17T16:22:00Z">
        <w:r w:rsidR="00C80AF1" w:rsidDel="0062107A">
          <w:delText xml:space="preserve"> baja</w:delText>
        </w:r>
      </w:del>
      <w:r w:rsidR="00C80AF1">
        <w:t xml:space="preserve"> contaminación y </w:t>
      </w:r>
      <w:ins w:id="40" w:author="Sergio Saugar García" w:date="2020-12-17T16:33:00Z">
        <w:r w:rsidR="00E03F43">
          <w:t>tiene un</w:t>
        </w:r>
      </w:ins>
      <w:del w:id="41" w:author="Sergio Saugar García" w:date="2020-12-17T16:33:00Z">
        <w:r w:rsidR="00C80AF1" w:rsidDel="00E03F43">
          <w:delText>el</w:delText>
        </w:r>
      </w:del>
      <w:r w:rsidR="00C80AF1">
        <w:t xml:space="preserve"> bajo consumo</w:t>
      </w:r>
      <w:ins w:id="42" w:author="Sergio Saugar García" w:date="2020-12-17T16:33:00Z">
        <w:r w:rsidR="00E03F43">
          <w:t>)</w:t>
        </w:r>
      </w:ins>
      <w:r w:rsidR="00C80AF1">
        <w:t xml:space="preserve">. </w:t>
      </w:r>
      <w:ins w:id="43" w:author="Sergio Saugar García" w:date="2020-12-17T16:34:00Z">
        <w:r w:rsidR="00E03F43">
          <w:t xml:space="preserve">No obstante, los usuarios de este tipo de transporte (conocidos como </w:t>
        </w:r>
        <w:r w:rsidR="00E03F43" w:rsidRPr="00E03F43">
          <w:rPr>
            <w:i/>
            <w:iCs/>
            <w:rPrChange w:id="44" w:author="Sergio Saugar García" w:date="2020-12-17T16:34:00Z">
              <w:rPr/>
            </w:rPrChange>
          </w:rPr>
          <w:t>moteros</w:t>
        </w:r>
        <w:r w:rsidR="00E03F43">
          <w:t>)</w:t>
        </w:r>
      </w:ins>
      <w:del w:id="45" w:author="Sergio Saugar García" w:date="2020-12-17T16:34:00Z">
        <w:r w:rsidR="00C80AF1" w:rsidDel="00E03F43">
          <w:delText>Aun así,</w:delText>
        </w:r>
      </w:del>
      <w:del w:id="46" w:author="Sergio Saugar García" w:date="2020-12-17T16:37:00Z">
        <w:r w:rsidR="00C80AF1" w:rsidDel="00E03F43">
          <w:delText xml:space="preserve"> </w:delText>
        </w:r>
      </w:del>
      <w:ins w:id="47" w:author="Sergio Saugar García" w:date="2020-12-17T16:37:00Z">
        <w:r w:rsidR="00E03F43">
          <w:t xml:space="preserve"> generalmente están asociados a un movimiento (</w:t>
        </w:r>
      </w:ins>
      <w:r w:rsidR="00C80AF1" w:rsidRPr="00E03F43">
        <w:rPr>
          <w:i/>
          <w:iCs/>
          <w:rPrChange w:id="48" w:author="Sergio Saugar García" w:date="2020-12-17T16:37:00Z">
            <w:rPr/>
          </w:rPrChange>
        </w:rPr>
        <w:t>el verdadero espíritu motero</w:t>
      </w:r>
      <w:ins w:id="49" w:author="Sergio Saugar García" w:date="2020-12-17T16:37:00Z">
        <w:r w:rsidR="00E03F43">
          <w:t>)</w:t>
        </w:r>
      </w:ins>
      <w:r w:rsidR="00C80AF1">
        <w:t xml:space="preserve"> </w:t>
      </w:r>
      <w:ins w:id="50" w:author="Sergio Saugar García" w:date="2020-12-17T16:37:00Z">
        <w:r w:rsidR="00E03F43">
          <w:t>que</w:t>
        </w:r>
      </w:ins>
      <w:ins w:id="51" w:author="Sergio Saugar García" w:date="2020-12-17T16:41:00Z">
        <w:r w:rsidR="00D114F8">
          <w:t xml:space="preserve"> se basa en las reuniones junto con</w:t>
        </w:r>
      </w:ins>
      <w:ins w:id="52" w:author="Sergio Saugar García" w:date="2020-12-17T16:42:00Z">
        <w:r w:rsidR="00D114F8">
          <w:t xml:space="preserve"> otros conductores para recorrer puertos de montaña o carreteras sinuosas y, así, probar los límites de la moto.</w:t>
        </w:r>
      </w:ins>
      <w:del w:id="53" w:author="Sergio Saugar García" w:date="2020-12-17T16:42:00Z">
        <w:r w:rsidR="00C80AF1" w:rsidDel="00D114F8">
          <w:delText>reside en las quedadas entre</w:delText>
        </w:r>
        <w:r w:rsidR="007A722F" w:rsidDel="00D114F8">
          <w:delText xml:space="preserve"> conductores de moto para recorrer puertos de montaña y probar los limites de la moto.</w:delText>
        </w:r>
      </w:del>
      <w:r w:rsidR="007A722F">
        <w:t xml:space="preserve"> </w:t>
      </w:r>
      <w:ins w:id="54" w:author="Sergio Saugar García" w:date="2020-12-17T16:42:00Z">
        <w:r w:rsidR="00D114F8">
          <w:t>Precisamente, éste que es el punto agradable de encuentro con otros m</w:t>
        </w:r>
      </w:ins>
      <w:ins w:id="55" w:author="Sergio Saugar García" w:date="2020-12-17T16:43:00Z">
        <w:r w:rsidR="00D114F8">
          <w:t>oteros</w:t>
        </w:r>
      </w:ins>
      <w:ins w:id="56" w:author="Sergio Saugar García" w:date="2020-12-17T16:47:00Z">
        <w:r w:rsidR="00D114F8">
          <w:t xml:space="preserve"> (denominado en la jerga “quedada”)</w:t>
        </w:r>
      </w:ins>
      <w:ins w:id="57" w:author="Sergio Saugar García" w:date="2020-12-17T16:43:00Z">
        <w:r w:rsidR="00D114F8">
          <w:t xml:space="preserve"> y de </w:t>
        </w:r>
      </w:ins>
      <w:ins w:id="58" w:author="Sergio Saugar García" w:date="2020-12-17T16:55:00Z">
        <w:r w:rsidR="00BE2A66">
          <w:t>disfrute</w:t>
        </w:r>
      </w:ins>
      <w:ins w:id="59" w:author="Sergio Saugar García" w:date="2020-12-17T16:43:00Z">
        <w:r w:rsidR="00D114F8">
          <w:t xml:space="preserve"> </w:t>
        </w:r>
      </w:ins>
      <w:ins w:id="60" w:author="Sergio Saugar García" w:date="2020-12-17T16:55:00Z">
        <w:r w:rsidR="00BE2A66">
          <w:t>d</w:t>
        </w:r>
      </w:ins>
      <w:ins w:id="61" w:author="Sergio Saugar García" w:date="2020-12-17T16:43:00Z">
        <w:r w:rsidR="00D114F8">
          <w:t>el vehículo, presenta como inconveniente principal, el encontrar rutas que sean amenas, ajustadas a las habilidade</w:t>
        </w:r>
      </w:ins>
      <w:ins w:id="62" w:author="Sergio Saugar García" w:date="2020-12-17T16:44:00Z">
        <w:r w:rsidR="00D114F8">
          <w:t xml:space="preserve">s del conductor, ajustadas a las características de la moto y, sobre todo, encontrar compañeros de actividad (que tengan disponibilidad temporal, que </w:t>
        </w:r>
      </w:ins>
      <w:ins w:id="63" w:author="Sergio Saugar García" w:date="2020-12-17T16:45:00Z">
        <w:r w:rsidR="00D114F8">
          <w:t>compartan los mismos gustos en cuanto a las rutas a seguir, etcétera).</w:t>
        </w:r>
      </w:ins>
      <w:del w:id="64" w:author="Sergio Saugar García" w:date="2020-12-17T16:44:00Z">
        <w:r w:rsidR="00192821" w:rsidDel="00D114F8">
          <w:delText>El inconveniente esta</w:delText>
        </w:r>
        <w:r w:rsidR="00C40702" w:rsidDel="00D114F8">
          <w:delText xml:space="preserve"> en encontrar rutas divertidas </w:delText>
        </w:r>
        <w:r w:rsidR="00AE6A55" w:rsidDel="00D114F8">
          <w:delText>y gente con la que quedar</w:delText>
        </w:r>
      </w:del>
      <w:r w:rsidR="00AE6A55">
        <w:t xml:space="preserve">. </w:t>
      </w:r>
      <w:ins w:id="65" w:author="Sergio Saugar García" w:date="2020-12-17T16:45:00Z">
        <w:r w:rsidR="00D114F8">
          <w:t xml:space="preserve">En este </w:t>
        </w:r>
      </w:ins>
      <w:del w:id="66" w:author="Sergio Saugar García" w:date="2020-12-17T16:45:00Z">
        <w:r w:rsidR="00AE6A55" w:rsidDel="00D114F8">
          <w:delText xml:space="preserve">Este </w:delText>
        </w:r>
      </w:del>
      <w:r w:rsidR="00AE6A55">
        <w:t>TFG</w:t>
      </w:r>
      <w:ins w:id="67" w:author="Sergio Saugar García" w:date="2020-12-17T16:45:00Z">
        <w:r w:rsidR="00D114F8">
          <w:t xml:space="preserve">, vamos a intentar paliar estos problemas </w:t>
        </w:r>
      </w:ins>
      <w:ins w:id="68" w:author="Sergio Saugar García" w:date="2020-12-17T16:46:00Z">
        <w:r w:rsidR="00D114F8">
          <w:t>ofreciendo un aplicación que se encargará de gestionar todos los aspectos relacionados con una</w:t>
        </w:r>
      </w:ins>
      <w:ins w:id="69" w:author="Sergio Saugar García" w:date="2020-12-17T16:47:00Z">
        <w:r w:rsidR="00D114F8">
          <w:t xml:space="preserve"> quedada motera.</w:t>
        </w:r>
      </w:ins>
      <w:del w:id="70" w:author="Sergio Saugar García" w:date="2020-12-17T16:47:00Z">
        <w:r w:rsidR="00AE6A55" w:rsidDel="00D114F8">
          <w:delText xml:space="preserve"> se va a basar en </w:delText>
        </w:r>
        <w:r w:rsidR="001405A0" w:rsidDel="00D114F8">
          <w:delText>crear una</w:delText>
        </w:r>
        <w:r w:rsidR="00AE6A55" w:rsidDel="00D114F8">
          <w:delText xml:space="preserve"> solución</w:delText>
        </w:r>
        <w:r w:rsidR="001405A0" w:rsidDel="00D114F8">
          <w:delText xml:space="preserve"> para este y algún otro problema</w:delText>
        </w:r>
        <w:r w:rsidR="00D03D32" w:rsidDel="00D114F8">
          <w:delText xml:space="preserve"> </w:delText>
        </w:r>
        <w:r w:rsidR="00D03D32" w:rsidDel="00D114F8">
          <w:lastRenderedPageBreak/>
          <w:delText>automatizando el proceso de las queda</w:delText>
        </w:r>
        <w:r w:rsidR="001E28D0" w:rsidDel="00D114F8">
          <w:delText>das y facilitándolas para nuevos usuarios de motos.</w:delText>
        </w:r>
      </w:del>
    </w:p>
    <w:p w14:paraId="667A6013" w14:textId="7D4AE187" w:rsidR="001E28D0" w:rsidRDefault="001E28D0" w:rsidP="001E28D0">
      <w:pPr>
        <w:ind w:left="709"/>
      </w:pPr>
    </w:p>
    <w:p w14:paraId="3CBAF001" w14:textId="2321FB36" w:rsidR="001E28D0" w:rsidRDefault="001E28D0" w:rsidP="001E28D0">
      <w:pPr>
        <w:ind w:left="709"/>
      </w:pPr>
      <w:r>
        <w:t>Análisis</w:t>
      </w:r>
    </w:p>
    <w:p w14:paraId="258419A8" w14:textId="32D0A7BF" w:rsidR="006E3AB3" w:rsidRDefault="00D114F8" w:rsidP="00B6076B">
      <w:pPr>
        <w:ind w:left="709"/>
      </w:pPr>
      <w:ins w:id="71" w:author="Sergio Saugar García" w:date="2020-12-17T16:47:00Z">
        <w:r>
          <w:t xml:space="preserve">Los </w:t>
        </w:r>
      </w:ins>
      <w:ins w:id="72" w:author="Sergio Saugar García" w:date="2020-12-17T16:48:00Z">
        <w:r>
          <w:t>moteros</w:t>
        </w:r>
        <w:r w:rsidR="00BE2A66">
          <w:t xml:space="preserve"> son personas aficionadas a las motos que</w:t>
        </w:r>
      </w:ins>
      <w:ins w:id="73" w:author="Sergio Saugar García" w:date="2020-12-17T16:49:00Z">
        <w:r w:rsidR="00BE2A66">
          <w:t xml:space="preserve"> </w:t>
        </w:r>
      </w:ins>
      <w:ins w:id="74" w:author="Sergio Saugar García" w:date="2020-12-17T16:48:00Z">
        <w:r w:rsidR="00BE2A66">
          <w:t xml:space="preserve">les gusta invertir su </w:t>
        </w:r>
      </w:ins>
      <w:ins w:id="75" w:author="Sergio Saugar García" w:date="2020-12-17T16:49:00Z">
        <w:r w:rsidR="00BE2A66">
          <w:t>tiempo en cuidar su vehículo y salir “a pasear” lo máximo posible. En este sentido, como cualquier persona que posea una afición o un hobby, se encuentran</w:t>
        </w:r>
      </w:ins>
      <w:ins w:id="76" w:author="Sergio Saugar García" w:date="2020-12-17T16:50:00Z">
        <w:r w:rsidR="00BE2A66">
          <w:t xml:space="preserve"> la necesidad de compartir esta afición con otros iguales, compartiendo la misma pasión y comentar todo lo que sucede en relación a la moto.</w:t>
        </w:r>
      </w:ins>
      <w:del w:id="77" w:author="Sergio Saugar García" w:date="2020-12-17T16:50:00Z">
        <w:r w:rsidR="001627D8" w:rsidDel="00BE2A66">
          <w:delText>Los moteros so</w:delText>
        </w:r>
        <w:r w:rsidR="002A47B9" w:rsidDel="00BE2A66">
          <w:delText>n</w:delText>
        </w:r>
        <w:r w:rsidR="001627D8" w:rsidDel="00BE2A66">
          <w:delText xml:space="preserve"> personas aficionadas a las motos que </w:delText>
        </w:r>
        <w:r w:rsidR="002A47B9" w:rsidDel="00BE2A66">
          <w:delText>le</w:delText>
        </w:r>
        <w:r w:rsidR="001627D8" w:rsidDel="00BE2A66">
          <w:delText>s</w:delText>
        </w:r>
        <w:r w:rsidR="00D22D58" w:rsidDel="00BE2A66">
          <w:delText xml:space="preserve"> gusta mucho cuidarlas y sacarlas a “pasear” lo máximo posible.</w:delText>
        </w:r>
        <w:r w:rsidR="001E5B07" w:rsidDel="00BE2A66">
          <w:delText xml:space="preserve"> </w:delText>
        </w:r>
        <w:r w:rsidR="002B2DC4" w:rsidDel="00BE2A66">
          <w:delText xml:space="preserve">Los moteros tienen </w:delText>
        </w:r>
        <w:r w:rsidR="00601399" w:rsidDel="00BE2A66">
          <w:delText xml:space="preserve">la necesidad de encontrar personas con la misma pasión </w:delText>
        </w:r>
        <w:r w:rsidR="001B4D28" w:rsidDel="00BE2A66">
          <w:delText>por las motos para comentar todo lo relacionado con ellas.</w:delText>
        </w:r>
      </w:del>
    </w:p>
    <w:p w14:paraId="6881B99B" w14:textId="548EB2AA" w:rsidR="004E35A0" w:rsidRDefault="00BE2A66" w:rsidP="006E3AB3">
      <w:pPr>
        <w:ind w:left="709"/>
      </w:pPr>
      <w:ins w:id="78" w:author="Sergio Saugar García" w:date="2020-12-17T16:50:00Z">
        <w:r>
          <w:t>Una de las principales aficiones de estos usuarios, es disfrutar del tiempo</w:t>
        </w:r>
      </w:ins>
      <w:ins w:id="79" w:author="Sergio Saugar García" w:date="2020-12-17T16:51:00Z">
        <w:r>
          <w:t xml:space="preserve"> libre que proporciona el fin de semana para pasear en su moto. Generalmente, esta actividad se realiza con otros aficionados, permitiendo disfrutar de momentos de conducción al aire libre, disfrutar del buen tiempo en gran parte del año, </w:t>
        </w:r>
      </w:ins>
      <w:ins w:id="80" w:author="Sergio Saugar García" w:date="2020-12-17T16:52:00Z">
        <w:r>
          <w:t xml:space="preserve">disfrutar </w:t>
        </w:r>
      </w:ins>
      <w:ins w:id="81" w:author="Sergio Saugar García" w:date="2020-12-17T16:53:00Z">
        <w:r>
          <w:t xml:space="preserve">(durante las paradas) </w:t>
        </w:r>
      </w:ins>
      <w:ins w:id="82" w:author="Sergio Saugar García" w:date="2020-12-17T16:52:00Z">
        <w:r>
          <w:t xml:space="preserve">de </w:t>
        </w:r>
      </w:ins>
      <w:ins w:id="83" w:author="Sergio Saugar García" w:date="2020-12-17T16:53:00Z">
        <w:r>
          <w:t>la</w:t>
        </w:r>
      </w:ins>
      <w:ins w:id="84" w:author="Sergio Saugar García" w:date="2020-12-17T16:52:00Z">
        <w:r>
          <w:t xml:space="preserve"> gastron</w:t>
        </w:r>
      </w:ins>
      <w:ins w:id="85" w:author="Sergio Saugar García" w:date="2020-12-17T16:54:00Z">
        <w:r>
          <w:t>o</w:t>
        </w:r>
      </w:ins>
      <w:ins w:id="86" w:author="Sergio Saugar García" w:date="2020-12-17T16:52:00Z">
        <w:r>
          <w:t>m</w:t>
        </w:r>
      </w:ins>
      <w:ins w:id="87" w:author="Sergio Saugar García" w:date="2020-12-17T16:54:00Z">
        <w:r>
          <w:t>í</w:t>
        </w:r>
      </w:ins>
      <w:ins w:id="88" w:author="Sergio Saugar García" w:date="2020-12-17T16:53:00Z">
        <w:r>
          <w:t>a</w:t>
        </w:r>
      </w:ins>
      <w:ins w:id="89" w:author="Sergio Saugar García" w:date="2020-12-17T16:54:00Z">
        <w:r>
          <w:t xml:space="preserve"> de parajes</w:t>
        </w:r>
      </w:ins>
      <w:ins w:id="90" w:author="Sergio Saugar García" w:date="2020-12-17T16:52:00Z">
        <w:r>
          <w:t xml:space="preserve"> o localidades </w:t>
        </w:r>
      </w:ins>
      <w:ins w:id="91" w:author="Sergio Saugar García" w:date="2020-12-17T16:54:00Z">
        <w:r>
          <w:t>remotas</w:t>
        </w:r>
      </w:ins>
      <w:ins w:id="92" w:author="Sergio Saugar García" w:date="2020-12-17T16:52:00Z">
        <w:r>
          <w:t xml:space="preserve"> además de, evidentemente, disfrutar de una buena </w:t>
        </w:r>
      </w:ins>
      <w:ins w:id="93" w:author="Sergio Saugar García" w:date="2020-12-17T16:54:00Z">
        <w:r>
          <w:t xml:space="preserve">y desafiante </w:t>
        </w:r>
      </w:ins>
      <w:ins w:id="94" w:author="Sergio Saugar García" w:date="2020-12-17T16:52:00Z">
        <w:r>
          <w:t>ruta</w:t>
        </w:r>
      </w:ins>
      <w:ins w:id="95" w:author="Sergio Saugar García" w:date="2020-12-17T16:53:00Z">
        <w:r>
          <w:t>, poblada de muchas y buenas curvas</w:t>
        </w:r>
      </w:ins>
      <w:ins w:id="96" w:author="Sergio Saugar García" w:date="2020-12-17T16:54:00Z">
        <w:r>
          <w:t>, que permita obtener esa sensación de velocidad y hermanamiento con la moto</w:t>
        </w:r>
      </w:ins>
      <w:ins w:id="97" w:author="Sergio Saugar García" w:date="2020-12-17T16:53:00Z">
        <w:r>
          <w:t xml:space="preserve">. </w:t>
        </w:r>
      </w:ins>
      <w:del w:id="98" w:author="Sergio Saugar García" w:date="2020-12-17T16:53:00Z">
        <w:r w:rsidR="001B4D28" w:rsidDel="00BE2A66">
          <w:delText>Una de nuestras mayores pasiones es salir los fines de semana con la moto, a poder ser acompañado de más amigos moteros para</w:delText>
        </w:r>
        <w:r w:rsidR="001F6B4D" w:rsidDel="00BE2A66">
          <w:delText xml:space="preserve"> disfrutar de la conducción al aire libre,</w:delText>
        </w:r>
        <w:r w:rsidR="00F17EE0" w:rsidDel="00BE2A66">
          <w:delText xml:space="preserve"> disfrutar</w:delText>
        </w:r>
        <w:r w:rsidR="001F6B4D" w:rsidDel="00BE2A66">
          <w:delText xml:space="preserve"> </w:delText>
        </w:r>
        <w:r w:rsidR="00F17EE0" w:rsidDel="00BE2A66">
          <w:delText>d</w:delText>
        </w:r>
        <w:r w:rsidR="001F6B4D" w:rsidDel="00BE2A66">
          <w:delText>el buen tiempo, las tapas e imprescindiblemente</w:delText>
        </w:r>
        <w:r w:rsidR="00F17EE0" w:rsidDel="00BE2A66">
          <w:delText>, tomar muchas</w:delText>
        </w:r>
        <w:r w:rsidR="001F6B4D" w:rsidDel="00BE2A66">
          <w:delText xml:space="preserve"> curvas.</w:delText>
        </w:r>
      </w:del>
    </w:p>
    <w:p w14:paraId="53F53D23" w14:textId="5AF09DA3" w:rsidR="00BE2A66" w:rsidRDefault="0059719A" w:rsidP="0059719A">
      <w:pPr>
        <w:rPr>
          <w:ins w:id="99" w:author="Sergio Saugar García" w:date="2020-12-17T16:55:00Z"/>
        </w:rPr>
      </w:pPr>
      <w:r>
        <w:tab/>
      </w:r>
      <w:ins w:id="100" w:author="Sergio Saugar García" w:date="2020-12-17T16:55:00Z">
        <w:r w:rsidR="00BE2A66">
          <w:t>Sin embargo, gestionar una reunión motera no es una cuestión s</w:t>
        </w:r>
      </w:ins>
      <w:ins w:id="101" w:author="Sergio Saugar García" w:date="2020-12-17T16:56:00Z">
        <w:r w:rsidR="00BE2A66">
          <w:t xml:space="preserve">encilla. </w:t>
        </w:r>
      </w:ins>
    </w:p>
    <w:p w14:paraId="1D5090F5" w14:textId="3C5138D4" w:rsidR="00BE2A66" w:rsidRDefault="00BE2A66" w:rsidP="0059719A">
      <w:pPr>
        <w:rPr>
          <w:ins w:id="102" w:author="Sergio Saugar García" w:date="2020-12-17T16:55:00Z"/>
        </w:rPr>
      </w:pPr>
      <w:ins w:id="103" w:author="Sergio Saugar García" w:date="2020-12-17T16:56:00Z">
        <w:r>
          <w:lastRenderedPageBreak/>
          <w:t>Por ejemplo, cada motero tiene su propio estilo al conducir: desde los que les gusta disfrutar del paseo e ir a velocidades contenidas hasta aquellos que les gusta llevar un ritmo más animado</w:t>
        </w:r>
      </w:ins>
      <w:ins w:id="104" w:author="Sergio Saugar García" w:date="2020-12-17T16:57:00Z">
        <w:r>
          <w:t xml:space="preserve">. Además, no todos los trazados son del gusto de todos los conductores: algunos disfrutan con </w:t>
        </w:r>
      </w:ins>
      <w:ins w:id="105" w:author="Sergio Saugar García" w:date="2020-12-17T16:58:00Z">
        <w:r>
          <w:t>rutas cuyos trazados contengan</w:t>
        </w:r>
      </w:ins>
      <w:ins w:id="106" w:author="Sergio Saugar García" w:date="2020-12-17T16:57:00Z">
        <w:r>
          <w:t xml:space="preserve"> múltiples curvas y</w:t>
        </w:r>
      </w:ins>
      <w:ins w:id="107" w:author="Sergio Saugar García" w:date="2020-12-17T16:58:00Z">
        <w:r>
          <w:t xml:space="preserve"> dificultades, mientras que otros prefieren rutas que incluyan</w:t>
        </w:r>
        <w:r w:rsidR="00747B62">
          <w:t xml:space="preserve"> pequeños puntos de interés turístico o gastronómico; ha</w:t>
        </w:r>
      </w:ins>
      <w:ins w:id="108" w:author="Sergio Saugar García" w:date="2020-12-17T16:59:00Z">
        <w:r w:rsidR="00747B62">
          <w:t>ciendo que la ruta (y la quedada)</w:t>
        </w:r>
      </w:ins>
      <w:ins w:id="109" w:author="Sergio Saugar García" w:date="2020-12-17T16:58:00Z">
        <w:r>
          <w:t xml:space="preserve"> </w:t>
        </w:r>
      </w:ins>
      <w:ins w:id="110" w:author="Sergio Saugar García" w:date="2020-12-17T16:59:00Z">
        <w:r w:rsidR="00747B62">
          <w:t xml:space="preserve">sea algo más que innumerables kilómetros de curvas y velocidad. Sin embargo, esta diversidad es la que </w:t>
        </w:r>
      </w:ins>
      <w:ins w:id="111" w:author="Sergio Saugar García" w:date="2020-12-17T17:00:00Z">
        <w:r w:rsidR="00747B62">
          <w:t>fomenta que existan muchos aficionados a las motos, por sus diferentes alternativas de ocio.</w:t>
        </w:r>
      </w:ins>
    </w:p>
    <w:p w14:paraId="55443A14" w14:textId="2AD8DBB9" w:rsidR="002B2DC4" w:rsidDel="00747B62" w:rsidRDefault="004E35A0" w:rsidP="0059719A">
      <w:pPr>
        <w:rPr>
          <w:del w:id="112" w:author="Sergio Saugar García" w:date="2020-12-17T16:59:00Z"/>
        </w:rPr>
      </w:pPr>
      <w:del w:id="113" w:author="Sergio Saugar García" w:date="2020-12-17T16:59:00Z">
        <w:r w:rsidDel="00747B62">
          <w:delText xml:space="preserve">Cada motero tiene su propio estilo, hay gente que le gusta salir más de </w:delText>
        </w:r>
        <w:r w:rsidR="0059719A" w:rsidDel="00747B62">
          <w:tab/>
        </w:r>
        <w:r w:rsidDel="00747B62">
          <w:delText xml:space="preserve">paseo e ir a velocidades más contenidas, a otra gente le gusta más llevar </w:delText>
        </w:r>
        <w:r w:rsidR="0059719A" w:rsidDel="00747B62">
          <w:delText xml:space="preserve">   </w:delText>
        </w:r>
        <w:r w:rsidR="00352B9C" w:rsidDel="00747B62">
          <w:tab/>
        </w:r>
        <w:r w:rsidDel="00747B62">
          <w:delText xml:space="preserve">un ritmo más animado e ir parando a tomar unas tapas en los preciosos </w:delText>
        </w:r>
        <w:r w:rsidR="00352B9C" w:rsidDel="00747B62">
          <w:tab/>
        </w:r>
        <w:r w:rsidR="00840EF6" w:rsidDel="00747B62">
          <w:delText>mesones de puerto y también hay gente que solo disfruta de la moto tomando curvas y m</w:delText>
        </w:r>
        <w:r w:rsidR="00F17EE0" w:rsidDel="00747B62">
          <w:delText>á</w:delText>
        </w:r>
        <w:r w:rsidR="00840EF6" w:rsidDel="00747B62">
          <w:delText xml:space="preserve">s curvas y haciendo </w:delText>
        </w:r>
        <w:r w:rsidR="007F2304" w:rsidDel="00747B62">
          <w:delText xml:space="preserve">kilómetros. Cada uno tiene su estilo de disfrutar la moto y todas son </w:delText>
        </w:r>
        <w:r w:rsidR="002B2DC4" w:rsidDel="00747B62">
          <w:delText xml:space="preserve">maneras </w:delText>
        </w:r>
        <w:r w:rsidR="007F2304" w:rsidDel="00747B62">
          <w:delText>respetable</w:delText>
        </w:r>
        <w:r w:rsidR="002B2DC4" w:rsidDel="00747B62">
          <w:delText>s.</w:delText>
        </w:r>
      </w:del>
    </w:p>
    <w:p w14:paraId="3289D187" w14:textId="79A1155C" w:rsidR="00747B62" w:rsidRDefault="00747B62" w:rsidP="0059719A">
      <w:pPr>
        <w:rPr>
          <w:ins w:id="114" w:author="Sergio Saugar García" w:date="2020-12-17T17:00:00Z"/>
        </w:rPr>
      </w:pPr>
      <w:ins w:id="115" w:author="Sergio Saugar García" w:date="2020-12-17T17:00:00Z">
        <w:r>
          <w:t>Generalmente, para gestionar una reunión motera hay que buscar a compañeros de viaje (per</w:t>
        </w:r>
      </w:ins>
      <w:ins w:id="116" w:author="Sergio Saugar García" w:date="2020-12-17T17:01:00Z">
        <w:r>
          <w:t>sonas conocidas que tengan moto y que tengan disponibilidad horaria en los días que se planea). Además, los compañeros de la quedada suelen ser personas de un nivel de conducción similar (a nadie le g</w:t>
        </w:r>
      </w:ins>
      <w:ins w:id="117" w:author="Sergio Saugar García" w:date="2020-12-17T17:02:00Z">
        <w:r>
          <w:t>usta sentirse retrasado o forzado en su conducción). Y, por último, deben ponerse de acuerdo en la ruta que se seguirá durante la quedada.</w:t>
        </w:r>
      </w:ins>
      <w:ins w:id="118" w:author="Sergio Saugar García" w:date="2020-12-17T17:03:00Z">
        <w:r>
          <w:t xml:space="preserve"> Todas estas restricciones hacen que, muchas veces, la organización de una reunión sea inviable (ya que el número de personas conocidas es reducido). </w:t>
        </w:r>
      </w:ins>
    </w:p>
    <w:p w14:paraId="7696D15E" w14:textId="6BD71945" w:rsidR="00422BFD" w:rsidDel="00747B62" w:rsidRDefault="00422BFD" w:rsidP="0059719A">
      <w:pPr>
        <w:rPr>
          <w:del w:id="119" w:author="Sergio Saugar García" w:date="2020-12-17T17:02:00Z"/>
        </w:rPr>
      </w:pPr>
      <w:del w:id="120" w:author="Sergio Saugar García" w:date="2020-12-17T17:02:00Z">
        <w:r w:rsidDel="00747B62">
          <w:delText xml:space="preserve">Antes de realizar una quedada se buscan personas conocidas que tengan moto y estén disponibles en esas fechas. Las personas también suelen buscar a otros conductores con un nivel de conducción similar para no sentirse retrasados o por el contrario, muy forzados en la conducción. </w:delText>
        </w:r>
        <w:r w:rsidR="008D6887" w:rsidDel="00747B62">
          <w:delText>Si los pilotos tienen un nivel similar, se busca también personas que qui</w:delText>
        </w:r>
        <w:r w:rsidR="00BB1288" w:rsidDel="00747B62">
          <w:delText>e</w:delText>
        </w:r>
        <w:r w:rsidR="008D6887" w:rsidDel="00747B62">
          <w:delText>ran hacer una ruta similar</w:delText>
        </w:r>
        <w:r w:rsidR="00BB1288" w:rsidDel="00747B62">
          <w:delText xml:space="preserve"> y finalmente se elige la ruta.</w:delText>
        </w:r>
      </w:del>
    </w:p>
    <w:p w14:paraId="612326FB" w14:textId="46D8ABA7" w:rsidR="001C0E5C" w:rsidRDefault="00747B62" w:rsidP="00F54B8C">
      <w:pPr>
        <w:rPr>
          <w:ins w:id="121" w:author="Sergio Saugar García" w:date="2020-12-17T17:11:00Z"/>
        </w:rPr>
      </w:pPr>
      <w:ins w:id="122" w:author="Sergio Saugar García" w:date="2020-12-17T17:04:00Z">
        <w:r>
          <w:lastRenderedPageBreak/>
          <w:t xml:space="preserve">En cuanto a la elección de la ruta, </w:t>
        </w:r>
      </w:ins>
      <w:ins w:id="123" w:author="Sergio Saugar García" w:date="2020-12-17T17:05:00Z">
        <w:r>
          <w:t xml:space="preserve">muchas veces se aprovecha el conocimiento de alguno de los participantes, otras veces se puede extraer de internet o se puede haber descubierto mientras se </w:t>
        </w:r>
      </w:ins>
      <w:ins w:id="124" w:author="Sergio Saugar García" w:date="2020-12-17T17:06:00Z">
        <w:r>
          <w:t>realizaba algún otro recorrido. Sea cual sea la forma en la que se elige, es fundamental tener conocimiento de ciertos aspectos inherentes a la misma: qué cantidad de curva tiene (</w:t>
        </w:r>
      </w:ins>
      <w:ins w:id="125" w:author="Sergio Saugar García" w:date="2020-12-17T17:07:00Z">
        <w:r>
          <w:t>y su dificultad), cómo está el estado del asfalto, qué nivel de tráfico tiene habitualmente en los días que se realizará la quedada, si es una ruta con mucho ambiente motero (lo que permitirá conocer a nuevos moteros y abrir más el círculo d</w:t>
        </w:r>
      </w:ins>
      <w:ins w:id="126" w:author="Sergio Saugar García" w:date="2020-12-17T17:08:00Z">
        <w:r>
          <w:t xml:space="preserve">e futuros participantes en otras reuniones), qué tipo de paisaje tiene (verde frondoso o árido… sobre todo muy útil cuando se plantea una ruta turística), </w:t>
        </w:r>
        <w:r w:rsidR="001C0E5C">
          <w:t>si tiene puntos de restauración conocidos o interesantes (si la ruta</w:t>
        </w:r>
      </w:ins>
      <w:ins w:id="127" w:author="Sergio Saugar García" w:date="2020-12-17T17:09:00Z">
        <w:r w:rsidR="001C0E5C">
          <w:t xml:space="preserve"> tiene un interés gastronómico), etcétera.</w:t>
        </w:r>
      </w:ins>
      <w:del w:id="128" w:author="Sergio Saugar García" w:date="2020-12-17T17:09:00Z">
        <w:r w:rsidR="001A0DF2" w:rsidDel="001C0E5C">
          <w:delText>Cuando se realiza una quedada, generalmente se establece previamente una ruta</w:delText>
        </w:r>
        <w:r w:rsidR="00F12132" w:rsidDel="001C0E5C">
          <w:delText>,</w:delText>
        </w:r>
        <w:r w:rsidR="00F46C56" w:rsidDel="001C0E5C">
          <w:delText xml:space="preserve"> está puede saberla un conocido, se puede haber encontrado en internet</w:delText>
        </w:r>
        <w:r w:rsidR="00CD57D1" w:rsidDel="001C0E5C">
          <w:delText xml:space="preserve"> o puedes haberla descubierto investigando. </w:delText>
        </w:r>
        <w:r w:rsidR="002E0185" w:rsidDel="001C0E5C">
          <w:delText>Las rutas pueden tener muchas o pocas curvas, buen o mal asfalto, trafico habitual alto o esca</w:delText>
        </w:r>
        <w:r w:rsidR="00306EB9" w:rsidDel="001C0E5C">
          <w:delText>so, mucho ambiente motero o poco, paisajes muy verdes o árido</w:delText>
        </w:r>
        <w:r w:rsidR="00FF1560" w:rsidDel="001C0E5C">
          <w:delText>…</w:delText>
        </w:r>
      </w:del>
      <w:r w:rsidR="002E0185">
        <w:t xml:space="preserve"> </w:t>
      </w:r>
      <w:ins w:id="129" w:author="Sergio Saugar García" w:date="2020-12-17T17:10:00Z">
        <w:r w:rsidR="001C0E5C">
          <w:t>Y, u</w:t>
        </w:r>
      </w:ins>
      <w:ins w:id="130" w:author="Sergio Saugar García" w:date="2020-12-17T17:09:00Z">
        <w:r w:rsidR="001C0E5C">
          <w:t>na vez seleccionada la ruta, se suele poner en común la cantidad de kilómetros que se realizarán, la duración aproximada, las paradas</w:t>
        </w:r>
      </w:ins>
      <w:ins w:id="131" w:author="Sergio Saugar García" w:date="2020-12-17T17:10:00Z">
        <w:r w:rsidR="001C0E5C">
          <w:t xml:space="preserve"> para descanso y comida, las gasolineras en la ruta.</w:t>
        </w:r>
      </w:ins>
    </w:p>
    <w:p w14:paraId="013E0761" w14:textId="38E049B2" w:rsidR="001C0E5C" w:rsidRDefault="001C0E5C" w:rsidP="00F54B8C">
      <w:ins w:id="132" w:author="Sergio Saugar García" w:date="2020-12-17T17:11:00Z">
        <w:r>
          <w:t xml:space="preserve">Toda esta gestión de la organización de una reunión se suele realizar, hoy en día, de manera </w:t>
        </w:r>
        <w:proofErr w:type="spellStart"/>
        <w:proofErr w:type="gramStart"/>
        <w:r>
          <w:t>informal,mediante</w:t>
        </w:r>
        <w:proofErr w:type="spellEnd"/>
        <w:proofErr w:type="gramEnd"/>
        <w:r>
          <w:t xml:space="preserve"> grupos de </w:t>
        </w:r>
        <w:proofErr w:type="spellStart"/>
        <w:r>
          <w:t>Whatsapp</w:t>
        </w:r>
        <w:proofErr w:type="spellEnd"/>
        <w:r>
          <w:t xml:space="preserve"> que incluyen sólo a personas conocidas. Y estas quedadas </w:t>
        </w:r>
      </w:ins>
      <w:ins w:id="133" w:author="Sergio Saugar García" w:date="2020-12-17T17:12:00Z">
        <w:r>
          <w:t>incluyen desde 2 miembros hasta concentraciones de más de mil motos.</w:t>
        </w:r>
      </w:ins>
      <w:ins w:id="134" w:author="Sergio Saugar García" w:date="2020-12-17T17:11:00Z">
        <w:r>
          <w:t xml:space="preserve"> </w:t>
        </w:r>
      </w:ins>
    </w:p>
    <w:p w14:paraId="469D727C" w14:textId="39FA9597" w:rsidR="00A273E6" w:rsidDel="001C0E5C" w:rsidRDefault="00CD57D1" w:rsidP="00F54B8C">
      <w:pPr>
        <w:rPr>
          <w:del w:id="135" w:author="Sergio Saugar García" w:date="2020-12-17T17:12:00Z"/>
        </w:rPr>
      </w:pPr>
      <w:del w:id="136" w:author="Sergio Saugar García" w:date="2020-12-17T17:12:00Z">
        <w:r w:rsidDel="001C0E5C">
          <w:delText>Una vez elegida se suelen indicar la</w:delText>
        </w:r>
        <w:r w:rsidR="00F12132" w:rsidDel="001C0E5C">
          <w:delText xml:space="preserve"> </w:delText>
        </w:r>
        <w:r w:rsidR="001A0DF2" w:rsidDel="001C0E5C">
          <w:delText>cantidad de kilómetros, duración aproximada, parada a comer</w:delText>
        </w:r>
        <w:r w:rsidR="000D64F8" w:rsidDel="001C0E5C">
          <w:delText xml:space="preserve"> y</w:delText>
        </w:r>
        <w:r w:rsidR="001A0DF2" w:rsidDel="001C0E5C">
          <w:delText xml:space="preserve"> parada en gasolinera</w:delText>
        </w:r>
        <w:bookmarkStart w:id="137" w:name="_Toc4416834"/>
        <w:r w:rsidR="000D64F8" w:rsidDel="001C0E5C">
          <w:delText>, estas rutas se suelen establecer por</w:delText>
        </w:r>
        <w:r w:rsidR="00D921F0" w:rsidDel="001C0E5C">
          <w:delText xml:space="preserve"> grupos de</w:delText>
        </w:r>
        <w:r w:rsidR="000D64F8" w:rsidDel="001C0E5C">
          <w:delText xml:space="preserve"> </w:delText>
        </w:r>
        <w:r w:rsidR="00101E6B" w:rsidDel="001C0E5C">
          <w:delText>WhatsApp</w:delText>
        </w:r>
        <w:r w:rsidR="000D64F8" w:rsidDel="001C0E5C">
          <w:delText xml:space="preserve"> con</w:delText>
        </w:r>
        <w:r w:rsidR="00101E6B" w:rsidDel="001C0E5C">
          <w:delText xml:space="preserve"> personas conoci</w:delText>
        </w:r>
        <w:r w:rsidR="00EC0497" w:rsidDel="001C0E5C">
          <w:delText>das</w:delText>
        </w:r>
        <w:r w:rsidR="00A273E6" w:rsidDel="001C0E5C">
          <w:delText>. Las quedadas varían pueden ir de 2 personas a concentraciones donde se reúnen más de mil motos.</w:delText>
        </w:r>
      </w:del>
    </w:p>
    <w:p w14:paraId="62803614" w14:textId="402DA8BE" w:rsidR="000D64F8" w:rsidRDefault="00F12132" w:rsidP="00F54B8C">
      <w:commentRangeStart w:id="138"/>
      <w:r>
        <w:t>Inicialmente las únicas personas con moto que conoces son tus propios amigos o compañeros</w:t>
      </w:r>
      <w:r w:rsidR="0011793D">
        <w:t>, pero con el tiempo y gracias a asistir a más quedadas vas ampliando tu circulo gracias a los amigos de tus amigos.</w:t>
      </w:r>
      <w:r w:rsidR="00FF1560">
        <w:t xml:space="preserve"> Cuando sales con una persona nueva </w:t>
      </w:r>
      <w:commentRangeEnd w:id="138"/>
      <w:r w:rsidR="001C0E5C">
        <w:rPr>
          <w:rStyle w:val="Refdecomentario"/>
        </w:rPr>
        <w:lastRenderedPageBreak/>
        <w:commentReference w:id="138"/>
      </w:r>
      <w:r w:rsidR="00FF1560">
        <w:t>que tiene un nivel similar al tuyo y con la que has encajado bastante bien a nivel emocional sueles quedarte con contacto para repetir en otra ocasión.</w:t>
      </w:r>
    </w:p>
    <w:p w14:paraId="1880A79B" w14:textId="555C9FE2" w:rsidR="00892C54" w:rsidRDefault="00DB4FEB" w:rsidP="00F54B8C">
      <w:commentRangeStart w:id="139"/>
      <w:r>
        <w:t>Una vez establecida la ruta, la g</w:t>
      </w:r>
      <w:r w:rsidR="00472BE7">
        <w:t>ente y la hora</w:t>
      </w:r>
      <w:r w:rsidR="00892C54">
        <w:t>,</w:t>
      </w:r>
      <w:r w:rsidR="00472BE7">
        <w:t xml:space="preserve"> se hace la quedada o salida, se suele quedar en una gasolinera para</w:t>
      </w:r>
      <w:r w:rsidR="00892C54">
        <w:t xml:space="preserve"> ultimar los detalles,</w:t>
      </w:r>
      <w:r w:rsidR="00472BE7">
        <w:t xml:space="preserve"> revisar la presión de las ruedas ya que s</w:t>
      </w:r>
      <w:r w:rsidR="00594F91">
        <w:t>e someterá</w:t>
      </w:r>
      <w:r w:rsidR="00472BE7">
        <w:t xml:space="preserve"> a la moto a unas condiciones más extremas que </w:t>
      </w:r>
      <w:r w:rsidR="00594F91">
        <w:t>de costumbre</w:t>
      </w:r>
      <w:r w:rsidR="00892C54">
        <w:t xml:space="preserve"> y</w:t>
      </w:r>
      <w:r w:rsidR="00594F91">
        <w:t xml:space="preserve"> para poner gasolina, las motos tienen un depósito mucho más pequeño que los coches y su autonomía </w:t>
      </w:r>
      <w:r w:rsidR="00892C54">
        <w:t xml:space="preserve">suele oscilar entorno a los 250km. Finalmente </w:t>
      </w:r>
      <w:r w:rsidR="001E291E">
        <w:t>se decide</w:t>
      </w:r>
      <w:r w:rsidR="00892C54">
        <w:t xml:space="preserve"> un poco el orden en el</w:t>
      </w:r>
      <w:r w:rsidR="001E291E">
        <w:t xml:space="preserve"> que se quiere ir </w:t>
      </w:r>
      <w:r w:rsidR="00892C54">
        <w:t>y sobre todo quien irá primero guiando el camino</w:t>
      </w:r>
      <w:r w:rsidR="001E291E">
        <w:t xml:space="preserve">, esto a veces es más sencillo si las personas tiene un intercomunicador en el casco ya que al igual que los manos libres de los coches, permite la comunicación entre los conductores en marchas </w:t>
      </w:r>
      <w:r w:rsidR="00422BFD">
        <w:t>introduciendo</w:t>
      </w:r>
      <w:r w:rsidR="001E291E">
        <w:t xml:space="preserve"> un pequeño micrófono y unos alta</w:t>
      </w:r>
      <w:r w:rsidR="00422BFD">
        <w:t>voces dentro del casco.</w:t>
      </w:r>
      <w:commentRangeEnd w:id="139"/>
      <w:r w:rsidR="001C0E5C">
        <w:rPr>
          <w:rStyle w:val="Refdecomentario"/>
        </w:rPr>
        <w:commentReference w:id="139"/>
      </w:r>
    </w:p>
    <w:p w14:paraId="4C5FEC57" w14:textId="337E2556" w:rsidR="005C66B1" w:rsidRDefault="00892C54" w:rsidP="006E3AB3">
      <w:commentRangeStart w:id="140"/>
      <w:r>
        <w:t>Finalmente empieza la ruta</w:t>
      </w:r>
      <w:r w:rsidR="00EA319B">
        <w:t xml:space="preserve"> y llega lo que todos llevaban esperando</w:t>
      </w:r>
      <w:r w:rsidR="00FD45F7">
        <w:t xml:space="preserve"> con ansias.</w:t>
      </w:r>
      <w:r w:rsidR="00EA319B">
        <w:t xml:space="preserve"> </w:t>
      </w:r>
      <w:r w:rsidR="00FD45F7">
        <w:t>D</w:t>
      </w:r>
      <w:r w:rsidR="00EA319B">
        <w:t>urante las rutas</w:t>
      </w:r>
      <w:r w:rsidR="007E0879">
        <w:t xml:space="preserve"> te sueles cruzar</w:t>
      </w:r>
      <w:r w:rsidR="00FD45F7">
        <w:t xml:space="preserve"> con otros grupos moteros y hay una sensación en</w:t>
      </w:r>
      <w:r w:rsidR="004B2BA9">
        <w:t xml:space="preserve"> el aire de comunidad, por esta razón</w:t>
      </w:r>
      <w:r w:rsidR="005C66B1">
        <w:t xml:space="preserve"> existe un saludo. Este saludo consiste en hacer una </w:t>
      </w:r>
      <w:r w:rsidR="00E42388">
        <w:t xml:space="preserve">“V” con el índice y el corazón y guardar el resto de </w:t>
      </w:r>
      <w:r w:rsidR="00F962EA">
        <w:t xml:space="preserve">los dedos. El saludo se remonta a la guerra de los 100 años y </w:t>
      </w:r>
      <w:r w:rsidR="00D5708F">
        <w:t xml:space="preserve">durante el paso de los años lo han ido adoptando diferentes </w:t>
      </w:r>
      <w:r w:rsidR="0088431C">
        <w:t>personas,</w:t>
      </w:r>
      <w:r w:rsidR="00D5708F">
        <w:t xml:space="preserve"> pero </w:t>
      </w:r>
      <w:r w:rsidR="009C4112">
        <w:t xml:space="preserve">Barry </w:t>
      </w:r>
      <w:proofErr w:type="spellStart"/>
      <w:r w:rsidR="009C4112">
        <w:t>Sheene</w:t>
      </w:r>
      <w:proofErr w:type="spellEnd"/>
      <w:r w:rsidR="009C4112">
        <w:t xml:space="preserve">, un reconocido piloto del motociclismo de los años </w:t>
      </w:r>
      <w:proofErr w:type="gramStart"/>
      <w:r w:rsidR="009C4112">
        <w:t>70</w:t>
      </w:r>
      <w:r w:rsidR="0088431C">
        <w:t>,</w:t>
      </w:r>
      <w:proofErr w:type="gramEnd"/>
      <w:r w:rsidR="009C4112">
        <w:t xml:space="preserve"> fue el primero en hacer este saludo a sus seguidores y poco a poco todos los moteros se empezaron a saludar de esta manera cu</w:t>
      </w:r>
      <w:r w:rsidR="0088431C">
        <w:t>an</w:t>
      </w:r>
      <w:r w:rsidR="009C4112">
        <w:t xml:space="preserve">do se cruzaban, </w:t>
      </w:r>
      <w:r w:rsidR="0088431C">
        <w:t>sobre todo</w:t>
      </w:r>
      <w:r w:rsidR="009C4112">
        <w:t xml:space="preserve"> en concentraciones moteras o </w:t>
      </w:r>
      <w:r w:rsidR="0088431C">
        <w:t>en rutas.</w:t>
      </w:r>
      <w:commentRangeEnd w:id="140"/>
      <w:r w:rsidR="001C0E5C">
        <w:rPr>
          <w:rStyle w:val="Refdecomentario"/>
        </w:rPr>
        <w:commentReference w:id="140"/>
      </w:r>
    </w:p>
    <w:p w14:paraId="096B2013" w14:textId="0BE2F250" w:rsidR="003F0371" w:rsidRDefault="003F0371" w:rsidP="006E3AB3">
      <w:commentRangeStart w:id="141"/>
      <w:r>
        <w:t>Durante la ruta, los distintos conductores suelen intentar coger las curvas cada vez más rápido, tumbar más la mot</w:t>
      </w:r>
      <w:r w:rsidR="006227E0">
        <w:t xml:space="preserve">o, medir la velocidad media o incluso ver en </w:t>
      </w:r>
      <w:proofErr w:type="spellStart"/>
      <w:r w:rsidR="006227E0">
        <w:t>que</w:t>
      </w:r>
      <w:proofErr w:type="spellEnd"/>
      <w:r w:rsidR="006227E0">
        <w:t xml:space="preserve"> tipos de curvas van más rápido para saber </w:t>
      </w:r>
      <w:proofErr w:type="spellStart"/>
      <w:r w:rsidR="006227E0">
        <w:t>donde</w:t>
      </w:r>
      <w:proofErr w:type="spellEnd"/>
      <w:r w:rsidR="006227E0">
        <w:t xml:space="preserve"> mejorar su conducción.</w:t>
      </w:r>
      <w:commentRangeEnd w:id="141"/>
      <w:r w:rsidR="001C0E5C">
        <w:rPr>
          <w:rStyle w:val="Refdecomentario"/>
        </w:rPr>
        <w:commentReference w:id="141"/>
      </w:r>
    </w:p>
    <w:p w14:paraId="1FF360FC" w14:textId="1917A3F2" w:rsidR="00312501" w:rsidRDefault="00E9110B" w:rsidP="000D64F8">
      <w:commentRangeStart w:id="142"/>
      <w:r>
        <w:t>Generalmente las rutas son de 200km</w:t>
      </w:r>
      <w:r w:rsidR="00437DB9">
        <w:t xml:space="preserve"> y </w:t>
      </w:r>
      <w:r w:rsidR="002A7A42">
        <w:t>se suele quedar por la mañana para aprovechar las horas de luz y que la carretera est</w:t>
      </w:r>
      <w:r w:rsidR="00437DB9">
        <w:t>é</w:t>
      </w:r>
      <w:r w:rsidR="002A7A42">
        <w:t xml:space="preserve"> más caliente</w:t>
      </w:r>
      <w:r w:rsidR="004A6C87">
        <w:t>,</w:t>
      </w:r>
      <w:r w:rsidR="002A7A42">
        <w:t xml:space="preserve"> </w:t>
      </w:r>
      <w:r w:rsidR="004A6C87">
        <w:t>agarrando así más el</w:t>
      </w:r>
      <w:r w:rsidR="002A7A42">
        <w:t xml:space="preserve"> neumático</w:t>
      </w:r>
      <w:r w:rsidR="004A6C87">
        <w:t>.</w:t>
      </w:r>
      <w:r w:rsidR="00437DB9">
        <w:t xml:space="preserve"> </w:t>
      </w:r>
      <w:commentRangeEnd w:id="142"/>
      <w:r w:rsidR="001C0E5C">
        <w:rPr>
          <w:rStyle w:val="Refdecomentario"/>
        </w:rPr>
        <w:commentReference w:id="142"/>
      </w:r>
    </w:p>
    <w:p w14:paraId="189F3FAB" w14:textId="7A2348F6" w:rsidR="00101E6B" w:rsidRDefault="00CC0AC8" w:rsidP="00F820E6">
      <w:commentRangeStart w:id="143"/>
      <w:r>
        <w:lastRenderedPageBreak/>
        <w:t xml:space="preserve">Durante la ruta </w:t>
      </w:r>
      <w:r w:rsidR="00155974">
        <w:t>se alternan las posiciones de las motos para “coger rueda”</w:t>
      </w:r>
      <w:r w:rsidR="00F820E6">
        <w:t xml:space="preserve">, </w:t>
      </w:r>
      <w:r w:rsidR="00155974">
        <w:t>es decir</w:t>
      </w:r>
      <w:r w:rsidR="00F820E6">
        <w:t>,</w:t>
      </w:r>
      <w:r w:rsidR="00155974">
        <w:t xml:space="preserve"> ir detrás, de una persona diferente</w:t>
      </w:r>
      <w:r w:rsidR="00285E46">
        <w:t>, es algo necesario al haber</w:t>
      </w:r>
      <w:r w:rsidR="00A17B10">
        <w:t xml:space="preserve"> </w:t>
      </w:r>
      <w:r w:rsidR="00285E46">
        <w:t>distintos</w:t>
      </w:r>
      <w:r w:rsidR="00F820E6">
        <w:t xml:space="preserve"> </w:t>
      </w:r>
      <w:r w:rsidR="00285E46">
        <w:t>niveles entre los conductores, así se consigue un mayor dinamismo.</w:t>
      </w:r>
      <w:commentRangeEnd w:id="143"/>
      <w:r w:rsidR="001C0E5C">
        <w:rPr>
          <w:rStyle w:val="Refdecomentario"/>
        </w:rPr>
        <w:commentReference w:id="143"/>
      </w:r>
    </w:p>
    <w:p w14:paraId="2EFFDBCF" w14:textId="50929667" w:rsidR="009203D8" w:rsidRDefault="00F820E6" w:rsidP="00F820E6">
      <w:commentRangeStart w:id="144"/>
      <w:r>
        <w:t>C</w:t>
      </w:r>
      <w:r w:rsidR="009203D8">
        <w:t xml:space="preserve">omo comenté anteriormente, las rutas varían según el tipo de motero que sea y esto estará influido en gran medida por el tipo de moto que </w:t>
      </w:r>
      <w:r w:rsidR="004A5518">
        <w:t>se</w:t>
      </w:r>
      <w:r w:rsidR="009203D8">
        <w:t xml:space="preserve"> compr</w:t>
      </w:r>
      <w:r w:rsidR="004A5518">
        <w:t>e (variara también según el tipo de carne que tenga el conductor</w:t>
      </w:r>
      <w:r w:rsidR="00274DE0">
        <w:t>: A1, A2 o A)</w:t>
      </w:r>
      <w:r w:rsidR="009203D8">
        <w:t xml:space="preserve"> y el tipo de vestimenta que utilices.</w:t>
      </w:r>
      <w:commentRangeEnd w:id="144"/>
      <w:r w:rsidR="001C0E5C">
        <w:rPr>
          <w:rStyle w:val="Refdecomentario"/>
        </w:rPr>
        <w:commentReference w:id="144"/>
      </w:r>
    </w:p>
    <w:p w14:paraId="1855ECB6" w14:textId="37FF0AB7" w:rsidR="009203D8" w:rsidRDefault="009203D8" w:rsidP="000D64F8">
      <w:commentRangeStart w:id="145"/>
      <w:r>
        <w:t xml:space="preserve">Existen moteros con motos </w:t>
      </w:r>
      <w:r w:rsidR="00F45FFB">
        <w:t>“</w:t>
      </w:r>
      <w:r>
        <w:t>Trail</w:t>
      </w:r>
      <w:r w:rsidR="00F45FFB">
        <w:t>”</w:t>
      </w:r>
      <w:r>
        <w:t>, motos más grandes de lo normal</w:t>
      </w:r>
      <w:r w:rsidR="00BD65EC">
        <w:t xml:space="preserve">, permitiendo viajar con mayor </w:t>
      </w:r>
      <w:r w:rsidR="0023489B">
        <w:t>comodidad. Estas motos también son</w:t>
      </w:r>
      <w:r w:rsidR="00BD65EC">
        <w:t xml:space="preserve"> hibridas, para poder ir tanto por el campo como por asfalto.</w:t>
      </w:r>
      <w:r w:rsidR="00C24699">
        <w:t xml:space="preserve"> A este tipo de moteros les suele gustar hacer viajes largos con las motos</w:t>
      </w:r>
      <w:r w:rsidR="00576A14">
        <w:t xml:space="preserve"> (incluso de días </w:t>
      </w:r>
      <w:r w:rsidR="00352B9C">
        <w:tab/>
      </w:r>
      <w:r w:rsidR="00576A14">
        <w:t>o semanas) y hacer rutas</w:t>
      </w:r>
      <w:r w:rsidR="00F206FC">
        <w:t xml:space="preserve"> largas</w:t>
      </w:r>
      <w:r w:rsidR="00576A14">
        <w:t xml:space="preserve"> por su zona</w:t>
      </w:r>
      <w:r w:rsidR="00F206FC">
        <w:t xml:space="preserve"> a poder ser</w:t>
      </w:r>
      <w:r w:rsidR="00576A14">
        <w:t xml:space="preserve"> </w:t>
      </w:r>
      <w:r w:rsidR="008430D9">
        <w:t>circulando por</w:t>
      </w:r>
      <w:r w:rsidR="00576A14">
        <w:t xml:space="preserve"> zonas de tierra</w:t>
      </w:r>
      <w:r w:rsidR="00F206FC">
        <w:t>.</w:t>
      </w:r>
    </w:p>
    <w:p w14:paraId="555EBF3B" w14:textId="77777777" w:rsidR="00A17B10" w:rsidRDefault="00F206FC" w:rsidP="00A17B10">
      <w:r>
        <w:t xml:space="preserve">Existen también las motos </w:t>
      </w:r>
      <w:r w:rsidR="00F45FFB">
        <w:t>“</w:t>
      </w:r>
      <w:r>
        <w:t>R</w:t>
      </w:r>
      <w:r w:rsidR="00F45FFB">
        <w:t>”</w:t>
      </w:r>
      <w:r>
        <w:t>, son motos muy de</w:t>
      </w:r>
      <w:r w:rsidR="008430D9">
        <w:t xml:space="preserve">portivas y sus dueños </w:t>
      </w:r>
      <w:r w:rsidR="00352B9C">
        <w:tab/>
      </w:r>
      <w:r w:rsidR="008430D9">
        <w:t>suelen preferir hacer rutas por zonas con curvas, con pocas paradas o incluso hacer rodadas en circuito</w:t>
      </w:r>
      <w:r w:rsidR="00F45FFB">
        <w:t>.</w:t>
      </w:r>
    </w:p>
    <w:p w14:paraId="21D567CF" w14:textId="77777777" w:rsidR="00A17B10" w:rsidRDefault="00F45FFB" w:rsidP="00A17B10">
      <w:r>
        <w:t>Están los moteros con motos “</w:t>
      </w:r>
      <w:proofErr w:type="spellStart"/>
      <w:r>
        <w:t>Custom</w:t>
      </w:r>
      <w:proofErr w:type="spellEnd"/>
      <w:r>
        <w:t xml:space="preserve">”, motos </w:t>
      </w:r>
      <w:r w:rsidR="001741FB">
        <w:t xml:space="preserve">como las “Harley Davidson” o similares, estos moteros prefieren ir por zonas </w:t>
      </w:r>
      <w:proofErr w:type="spellStart"/>
      <w:r w:rsidR="001741FB">
        <w:t>apaisajadas</w:t>
      </w:r>
      <w:proofErr w:type="spellEnd"/>
      <w:r w:rsidR="001741FB">
        <w:t xml:space="preserve"> con pocas curvas o curvas no muy pronunciadas ya que son motos más grandes y pesadas que no pueden llevar una conducción tan deportiva. Estos moteros suelen pertenecer a grupos, llevar vestimentas acordes al estilo “Harley” y quedar en bares moteros específicos.</w:t>
      </w:r>
    </w:p>
    <w:p w14:paraId="58F3537F" w14:textId="77777777" w:rsidR="00A17B10" w:rsidRDefault="001741FB" w:rsidP="00A17B10">
      <w:r>
        <w:t>Finalmente</w:t>
      </w:r>
      <w:r w:rsidR="00257B3A">
        <w:t xml:space="preserve"> existen los usuarios más comunes, suelen tener motos “</w:t>
      </w:r>
      <w:proofErr w:type="spellStart"/>
      <w:r w:rsidR="00257B3A">
        <w:t>Naked</w:t>
      </w:r>
      <w:proofErr w:type="spellEnd"/>
      <w:r w:rsidR="006E3AB3">
        <w:t>”, motos</w:t>
      </w:r>
      <w:r w:rsidR="00257B3A">
        <w:t xml:space="preserve"> muy polivalentes para todo tipo de uso sin llegar a ser las mejores en ningún aspecto. Estos </w:t>
      </w:r>
      <w:r w:rsidR="006E3AB3">
        <w:t>moteros suelen buscar rutas con curvas y parar a comer o tomar algo.</w:t>
      </w:r>
      <w:commentRangeEnd w:id="145"/>
      <w:r w:rsidR="00881A4F">
        <w:rPr>
          <w:rStyle w:val="Refdecomentario"/>
        </w:rPr>
        <w:commentReference w:id="145"/>
      </w:r>
    </w:p>
    <w:p w14:paraId="4085F513" w14:textId="77777777" w:rsidR="00A17B10" w:rsidRDefault="000E157F" w:rsidP="00A17B10">
      <w:commentRangeStart w:id="146"/>
      <w:r>
        <w:t xml:space="preserve">A pesar de que la comunidad motera es </w:t>
      </w:r>
      <w:r w:rsidR="00024849">
        <w:t xml:space="preserve">una comunidad muy grande, cuesta encontrar a gente con la que salir de ruta. Lo primero es encontrar gente con moto </w:t>
      </w:r>
      <w:r w:rsidR="00024849">
        <w:lastRenderedPageBreak/>
        <w:t>y dentro de ese grupo, gente a la que le guste salir de ruta (existen personas que solo tienen moto por la comodidad de aparcar en las grandes ciudades o saltarse el tráfico)</w:t>
      </w:r>
      <w:r w:rsidR="0054337F">
        <w:t>. Una vez encontrado un grupo de gente hay que encontrar un día y horario intervalo que venga bien a todos, algo muy difícil de cuadrar y más teniendo en cuenta que no puede llover ya que la ruta pasaría de ser algo divertido a ser algo peligroso</w:t>
      </w:r>
      <w:r w:rsidR="007C75E7">
        <w:t>.</w:t>
      </w:r>
      <w:commentRangeEnd w:id="146"/>
      <w:r w:rsidR="00881A4F">
        <w:rPr>
          <w:rStyle w:val="Refdecomentario"/>
        </w:rPr>
        <w:commentReference w:id="146"/>
      </w:r>
    </w:p>
    <w:p w14:paraId="6E317426" w14:textId="06473C6A" w:rsidR="00FB172B" w:rsidRDefault="00B77F4A" w:rsidP="00FB172B">
      <w:commentRangeStart w:id="147"/>
      <w:r>
        <w:t>El problema no se queda ahí</w:t>
      </w:r>
      <w:r w:rsidR="004571A1">
        <w:t>,</w:t>
      </w:r>
      <w:r>
        <w:t xml:space="preserve"> ya que la gente que acaba de empezar en el mundo </w:t>
      </w:r>
      <w:r w:rsidR="00F64AC7">
        <w:t>motero</w:t>
      </w:r>
      <w:r>
        <w:t xml:space="preserve"> no solo tiene dificultades para encontrar a otros moteros dispuestos a salir de ruta</w:t>
      </w:r>
      <w:r w:rsidR="00F64AC7">
        <w:t>,</w:t>
      </w:r>
      <w:r>
        <w:t xml:space="preserve"> sino que </w:t>
      </w:r>
      <w:r w:rsidR="00E47EE5">
        <w:t xml:space="preserve">esta persona no se conoce las zonas más frecuentadas por los moteros o las mejores zonas y puertos de montaña para salir de ruta. De esta manera </w:t>
      </w:r>
      <w:r w:rsidR="00F64AC7">
        <w:t>cogen tramos largos de autopista (algo a evitar) buscando curvas, difíciles de encontrar si no conoces bien la zona.</w:t>
      </w:r>
      <w:commentRangeEnd w:id="147"/>
      <w:r w:rsidR="00881A4F">
        <w:rPr>
          <w:rStyle w:val="Refdecomentario"/>
        </w:rPr>
        <w:commentReference w:id="147"/>
      </w:r>
    </w:p>
    <w:p w14:paraId="68EB7E89" w14:textId="7DA2EB7F" w:rsidR="00F64AC7" w:rsidRDefault="008D2477" w:rsidP="00FB172B">
      <w:commentRangeStart w:id="148"/>
      <w:r>
        <w:t>Finalmente,</w:t>
      </w:r>
      <w:r w:rsidR="00A35767">
        <w:t xml:space="preserve"> los moteros solo tienen como forma de comunicarse los grupos de WhatsApp, limitados en personas y en números de teléfono, además es algo desorganizado ya que la gente acaba hablando de temas diferentes que se entremezclan y hacen difícil la lectura de los temas que realmente pueden interesar a cierta persona.</w:t>
      </w:r>
      <w:commentRangeEnd w:id="148"/>
      <w:r w:rsidR="00881A4F">
        <w:rPr>
          <w:rStyle w:val="Refdecomentario"/>
        </w:rPr>
        <w:commentReference w:id="148"/>
      </w:r>
    </w:p>
    <w:p w14:paraId="7E9D9314" w14:textId="7EB72BC1" w:rsidR="00177558" w:rsidRDefault="00177558" w:rsidP="00D90593">
      <w:commentRangeStart w:id="149"/>
      <w:r>
        <w:t xml:space="preserve">Antes estos problemas se me ocurre una solución conjunta que reúna a </w:t>
      </w:r>
      <w:r w:rsidR="00352B9C">
        <w:tab/>
      </w:r>
      <w:r>
        <w:t xml:space="preserve">todos los </w:t>
      </w:r>
      <w:r w:rsidR="0014394F">
        <w:t>moteros,</w:t>
      </w:r>
      <w:r>
        <w:t xml:space="preserve"> aunq</w:t>
      </w:r>
      <w:r w:rsidR="00A607C2">
        <w:t xml:space="preserve">ue sus objetivos sean distintos. Esta solución cubriría </w:t>
      </w:r>
      <w:r w:rsidR="0014394F">
        <w:t>sobre todo</w:t>
      </w:r>
      <w:r w:rsidR="00A607C2">
        <w:t xml:space="preserve"> la búsqueda de gente motera </w:t>
      </w:r>
      <w:r w:rsidR="00920CB0">
        <w:t>con la que compartir esta</w:t>
      </w:r>
      <w:r w:rsidR="00FB172B">
        <w:t xml:space="preserve"> </w:t>
      </w:r>
      <w:r w:rsidR="00920CB0">
        <w:t xml:space="preserve">afición, un lugar </w:t>
      </w:r>
      <w:r w:rsidR="00FB172B">
        <w:tab/>
      </w:r>
      <w:r w:rsidR="00920CB0">
        <w:t xml:space="preserve">donde </w:t>
      </w:r>
      <w:r w:rsidR="004571A1">
        <w:tab/>
      </w:r>
      <w:r w:rsidR="00920CB0">
        <w:t>hablar de motos con gente realmente interesada</w:t>
      </w:r>
      <w:r w:rsidR="004571A1">
        <w:t xml:space="preserve"> </w:t>
      </w:r>
      <w:r w:rsidR="00920CB0">
        <w:t xml:space="preserve">en el tema y </w:t>
      </w:r>
      <w:r w:rsidR="0014394F">
        <w:t>la</w:t>
      </w:r>
      <w:r w:rsidR="00FB172B">
        <w:t xml:space="preserve"> </w:t>
      </w:r>
      <w:r w:rsidR="0014394F">
        <w:t xml:space="preserve">facilidad </w:t>
      </w:r>
      <w:r w:rsidR="004571A1">
        <w:tab/>
      </w:r>
      <w:r w:rsidR="0014394F">
        <w:t>de encontrar ruta motera sin tener que</w:t>
      </w:r>
      <w:r w:rsidR="00FB172B">
        <w:t xml:space="preserve"> </w:t>
      </w:r>
      <w:r w:rsidR="008D2477">
        <w:t>descubrirlas autónomamente.</w:t>
      </w:r>
      <w:commentRangeEnd w:id="149"/>
      <w:r w:rsidR="00881A4F">
        <w:rPr>
          <w:rStyle w:val="Refdecomentario"/>
        </w:rPr>
        <w:commentReference w:id="149"/>
      </w:r>
    </w:p>
    <w:p w14:paraId="751EA944" w14:textId="77777777" w:rsidR="009203D8" w:rsidRDefault="009203D8" w:rsidP="000D64F8"/>
    <w:p w14:paraId="0F6C0314" w14:textId="77777777" w:rsidR="00101E6B" w:rsidRDefault="00101E6B" w:rsidP="000D64F8"/>
    <w:p w14:paraId="19F9B43A" w14:textId="77777777" w:rsidR="00A35767" w:rsidRDefault="00A35767" w:rsidP="000D64F8"/>
    <w:p w14:paraId="2D352C0E" w14:textId="77777777" w:rsidR="00A35767" w:rsidRDefault="00A35767" w:rsidP="000D64F8"/>
    <w:p w14:paraId="381F95CD" w14:textId="77777777" w:rsidR="00A35767" w:rsidRDefault="00A35767" w:rsidP="000D64F8"/>
    <w:p w14:paraId="7DD61C32" w14:textId="77777777" w:rsidR="00A35767" w:rsidRDefault="00A35767" w:rsidP="000D64F8"/>
    <w:p w14:paraId="42199219" w14:textId="77777777" w:rsidR="00A35767" w:rsidRDefault="00A35767" w:rsidP="000D64F8"/>
    <w:p w14:paraId="1DF80EA3" w14:textId="77777777" w:rsidR="00A35767" w:rsidRDefault="00A35767" w:rsidP="000D64F8"/>
    <w:p w14:paraId="1ACFA42F" w14:textId="77777777" w:rsidR="00A35767" w:rsidRDefault="00A35767" w:rsidP="000D64F8"/>
    <w:p w14:paraId="183E3320" w14:textId="77777777" w:rsidR="00A35767" w:rsidRDefault="00A35767" w:rsidP="000D64F8"/>
    <w:p w14:paraId="0C6F31DA" w14:textId="77777777" w:rsidR="00A35767" w:rsidRDefault="00A35767" w:rsidP="000D64F8"/>
    <w:p w14:paraId="1FF65853" w14:textId="77777777" w:rsidR="00A35767" w:rsidRDefault="00A35767" w:rsidP="000D64F8"/>
    <w:p w14:paraId="4D99A422" w14:textId="77777777" w:rsidR="00A35767" w:rsidRDefault="00A35767" w:rsidP="000D64F8"/>
    <w:p w14:paraId="54DE5915" w14:textId="77777777" w:rsidR="00A35767" w:rsidRDefault="00A35767" w:rsidP="000D64F8"/>
    <w:p w14:paraId="7F98C234" w14:textId="77777777" w:rsidR="00A35767" w:rsidRDefault="00A35767" w:rsidP="000D64F8"/>
    <w:p w14:paraId="3C467754" w14:textId="77777777" w:rsidR="00A35767" w:rsidRDefault="00A35767" w:rsidP="000D64F8"/>
    <w:p w14:paraId="5A9CC572" w14:textId="77777777" w:rsidR="00A35767" w:rsidRDefault="00A35767" w:rsidP="000D64F8"/>
    <w:p w14:paraId="4808A078" w14:textId="77777777" w:rsidR="00A35767" w:rsidRDefault="00A35767" w:rsidP="000D64F8"/>
    <w:p w14:paraId="5669EE45" w14:textId="77777777" w:rsidR="00A35767" w:rsidRDefault="00A35767" w:rsidP="000D64F8"/>
    <w:p w14:paraId="05EE0951" w14:textId="77777777" w:rsidR="00A35767" w:rsidRDefault="00A35767" w:rsidP="000D64F8"/>
    <w:p w14:paraId="3DB447E7" w14:textId="77777777" w:rsidR="00A35767" w:rsidRDefault="00A35767" w:rsidP="000D64F8"/>
    <w:p w14:paraId="53F04514" w14:textId="68FAA8EA" w:rsidR="00D8720C" w:rsidRPr="000D0BE5" w:rsidRDefault="00C73DFD" w:rsidP="000D64F8">
      <w:r>
        <w:t>Apartado 1.1</w:t>
      </w:r>
      <w:bookmarkEnd w:id="137"/>
    </w:p>
    <w:p w14:paraId="79DC8D64" w14:textId="5CA9A930" w:rsidR="00C73DFD" w:rsidRPr="00E43E8E" w:rsidRDefault="00777949" w:rsidP="005170CF">
      <w:pPr>
        <w:rPr>
          <w:b/>
          <w:bCs/>
          <w:u w:val="single"/>
        </w:rPr>
      </w:pPr>
      <w:r w:rsidRPr="00E43E8E">
        <w:rPr>
          <w:b/>
          <w:bCs/>
          <w:u w:val="single"/>
        </w:rPr>
        <w:t>Usuarios</w:t>
      </w:r>
      <w:r w:rsidR="00E43E8E">
        <w:rPr>
          <w:b/>
          <w:bCs/>
          <w:u w:val="single"/>
        </w:rPr>
        <w:t>:</w:t>
      </w:r>
    </w:p>
    <w:p w14:paraId="04738909" w14:textId="77777777" w:rsidR="00A03620" w:rsidRPr="00E43E8E" w:rsidRDefault="00777949" w:rsidP="005170CF">
      <w:pPr>
        <w:rPr>
          <w:b/>
          <w:bCs/>
          <w:u w:val="single"/>
        </w:rPr>
      </w:pPr>
      <w:r w:rsidRPr="00E43E8E">
        <w:rPr>
          <w:b/>
          <w:bCs/>
          <w:u w:val="single"/>
        </w:rPr>
        <w:t>Nivel de conducción</w:t>
      </w:r>
      <w:r w:rsidR="00A03620" w:rsidRPr="00E43E8E">
        <w:rPr>
          <w:b/>
          <w:bCs/>
          <w:u w:val="single"/>
        </w:rPr>
        <w:t>:</w:t>
      </w:r>
    </w:p>
    <w:p w14:paraId="34795A19" w14:textId="77777777" w:rsidR="00A03620" w:rsidRDefault="003F51CE" w:rsidP="00A03620">
      <w:pPr>
        <w:pStyle w:val="Prrafodelista"/>
        <w:numPr>
          <w:ilvl w:val="0"/>
          <w:numId w:val="23"/>
        </w:numPr>
      </w:pPr>
      <w:r>
        <w:lastRenderedPageBreak/>
        <w:t>Paseo</w:t>
      </w:r>
    </w:p>
    <w:p w14:paraId="42B25E80" w14:textId="7BF1B296" w:rsidR="00A03620" w:rsidRDefault="00A03620" w:rsidP="00A03620">
      <w:pPr>
        <w:pStyle w:val="Prrafodelista"/>
        <w:numPr>
          <w:ilvl w:val="0"/>
          <w:numId w:val="23"/>
        </w:numPr>
      </w:pPr>
      <w:r>
        <w:t>Ritmo medio</w:t>
      </w:r>
    </w:p>
    <w:p w14:paraId="1EC9D8D5" w14:textId="025D2526" w:rsidR="00A03620" w:rsidRDefault="00803372" w:rsidP="00A03620">
      <w:pPr>
        <w:pStyle w:val="Prrafodelista"/>
        <w:numPr>
          <w:ilvl w:val="0"/>
          <w:numId w:val="23"/>
        </w:numPr>
      </w:pPr>
      <w:r>
        <w:t xml:space="preserve">Ritmo </w:t>
      </w:r>
      <w:r w:rsidR="00A03620">
        <w:t xml:space="preserve">Rápido </w:t>
      </w:r>
    </w:p>
    <w:p w14:paraId="378C2AAC" w14:textId="6E80B4A2" w:rsidR="00777949" w:rsidRDefault="00A03620" w:rsidP="00A03620">
      <w:pPr>
        <w:pStyle w:val="Prrafodelista"/>
        <w:numPr>
          <w:ilvl w:val="0"/>
          <w:numId w:val="23"/>
        </w:numPr>
      </w:pPr>
      <w:r>
        <w:t>Tocando Rodilla</w:t>
      </w:r>
    </w:p>
    <w:p w14:paraId="5A9E9FE3" w14:textId="71D0955C" w:rsidR="00FF5480" w:rsidRDefault="00FF5480" w:rsidP="00FF5480">
      <w:pPr>
        <w:rPr>
          <w:b/>
          <w:bCs/>
          <w:u w:val="single"/>
        </w:rPr>
      </w:pPr>
      <w:r w:rsidRPr="00FF5480">
        <w:rPr>
          <w:b/>
          <w:bCs/>
          <w:u w:val="single"/>
        </w:rPr>
        <w:t>Intercomunicador:</w:t>
      </w:r>
    </w:p>
    <w:p w14:paraId="69FEEA9F" w14:textId="4C4EAACC" w:rsidR="00FF5480" w:rsidRDefault="00FF5480" w:rsidP="00FF5480">
      <w:pPr>
        <w:pStyle w:val="Prrafodelista"/>
        <w:numPr>
          <w:ilvl w:val="0"/>
          <w:numId w:val="31"/>
        </w:numPr>
        <w:rPr>
          <w:b/>
          <w:bCs/>
        </w:rPr>
      </w:pPr>
      <w:r>
        <w:rPr>
          <w:b/>
          <w:bCs/>
        </w:rPr>
        <w:t xml:space="preserve">Si </w:t>
      </w:r>
      <w:r w:rsidRPr="00FF5480">
        <w:rPr>
          <w:b/>
          <w:bCs/>
        </w:rPr>
        <w:sym w:font="Wingdings" w:char="F0E0"/>
      </w:r>
      <w:r>
        <w:rPr>
          <w:b/>
          <w:bCs/>
        </w:rPr>
        <w:t xml:space="preserve"> Modelo</w:t>
      </w:r>
    </w:p>
    <w:p w14:paraId="7841F791" w14:textId="0966CA5E" w:rsidR="00FF5480" w:rsidRPr="00FF5480" w:rsidRDefault="00FF5480" w:rsidP="00FF5480">
      <w:pPr>
        <w:pStyle w:val="Prrafodelista"/>
        <w:numPr>
          <w:ilvl w:val="0"/>
          <w:numId w:val="31"/>
        </w:numPr>
        <w:rPr>
          <w:b/>
          <w:bCs/>
        </w:rPr>
      </w:pPr>
      <w:r>
        <w:rPr>
          <w:b/>
          <w:bCs/>
        </w:rPr>
        <w:t>No</w:t>
      </w:r>
    </w:p>
    <w:p w14:paraId="6779D91E" w14:textId="2AE32782" w:rsidR="00803372" w:rsidRPr="00E43E8E" w:rsidRDefault="00803372" w:rsidP="00803372">
      <w:pPr>
        <w:rPr>
          <w:b/>
          <w:bCs/>
          <w:u w:val="single"/>
        </w:rPr>
      </w:pPr>
      <w:r w:rsidRPr="00E43E8E">
        <w:rPr>
          <w:b/>
          <w:bCs/>
          <w:u w:val="single"/>
        </w:rPr>
        <w:t>Descripci</w:t>
      </w:r>
      <w:r w:rsidR="001F2F7A" w:rsidRPr="00E43E8E">
        <w:rPr>
          <w:b/>
          <w:bCs/>
          <w:u w:val="single"/>
        </w:rPr>
        <w:t>ón de la persona:</w:t>
      </w:r>
    </w:p>
    <w:p w14:paraId="7E1308CD" w14:textId="118045D1" w:rsidR="00803372" w:rsidRDefault="00803372" w:rsidP="00803372">
      <w:commentRangeStart w:id="150"/>
      <w:r>
        <w:t>Hablar un poco de si le gusta ir</w:t>
      </w:r>
      <w:r w:rsidR="001F2F7A">
        <w:t xml:space="preserve"> rápido, si le gusta salir pronto por la mañana, parar a comer, ruta del tirón, </w:t>
      </w:r>
      <w:r w:rsidR="00DD05A0">
        <w:t xml:space="preserve">grupos grandes, pequeños, zonas muy reviradas </w:t>
      </w:r>
      <w:r w:rsidR="0099026D">
        <w:t>(</w:t>
      </w:r>
      <w:r w:rsidR="00DD05A0">
        <w:t>ratoneras</w:t>
      </w:r>
      <w:r w:rsidR="0099026D">
        <w:t>)</w:t>
      </w:r>
      <w:r w:rsidR="00DD05A0">
        <w:t xml:space="preserve">, curvas largas y </w:t>
      </w:r>
      <w:proofErr w:type="spellStart"/>
      <w:r w:rsidR="00DD05A0">
        <w:t>rapidas</w:t>
      </w:r>
      <w:proofErr w:type="spellEnd"/>
      <w:r w:rsidR="00DD05A0">
        <w:t xml:space="preserve"> (paellas)</w:t>
      </w:r>
      <w:r w:rsidR="0099026D">
        <w:t xml:space="preserve">, </w:t>
      </w:r>
      <w:r w:rsidR="00877223">
        <w:t>de donde sale su afición por las motos etc.</w:t>
      </w:r>
      <w:commentRangeEnd w:id="150"/>
      <w:r w:rsidR="00697AAD">
        <w:rPr>
          <w:rStyle w:val="Refdecomentario"/>
        </w:rPr>
        <w:commentReference w:id="150"/>
      </w:r>
    </w:p>
    <w:p w14:paraId="01032BD6" w14:textId="7F3A23E7" w:rsidR="006F3226" w:rsidRDefault="006F3226" w:rsidP="00803372">
      <w:r>
        <w:t>+Edad</w:t>
      </w:r>
    </w:p>
    <w:p w14:paraId="7480630E" w14:textId="45234005" w:rsidR="006F3226" w:rsidRDefault="006F3226" w:rsidP="00803372">
      <w:r>
        <w:t>+Sexo</w:t>
      </w:r>
    </w:p>
    <w:p w14:paraId="6CC9CDAF" w14:textId="56B86B1A" w:rsidR="00791E0A" w:rsidRDefault="00791E0A" w:rsidP="00803372">
      <w:r>
        <w:t>+Tiempo montando en moto</w:t>
      </w:r>
    </w:p>
    <w:p w14:paraId="00021CFD" w14:textId="1A3961D6" w:rsidR="00877223" w:rsidRPr="00E43E8E" w:rsidRDefault="00877223" w:rsidP="00803372">
      <w:pPr>
        <w:rPr>
          <w:b/>
          <w:bCs/>
          <w:u w:val="single"/>
        </w:rPr>
      </w:pPr>
      <w:r w:rsidRPr="00E43E8E">
        <w:rPr>
          <w:b/>
          <w:bCs/>
          <w:u w:val="single"/>
        </w:rPr>
        <w:t>Tipo de moto:</w:t>
      </w:r>
    </w:p>
    <w:p w14:paraId="266B02AB" w14:textId="52C28F46" w:rsidR="00877223" w:rsidRDefault="00877223" w:rsidP="00877223">
      <w:pPr>
        <w:pStyle w:val="Prrafodelista"/>
        <w:numPr>
          <w:ilvl w:val="0"/>
          <w:numId w:val="24"/>
        </w:numPr>
      </w:pPr>
      <w:proofErr w:type="spellStart"/>
      <w:r>
        <w:t>Custom</w:t>
      </w:r>
      <w:proofErr w:type="spellEnd"/>
    </w:p>
    <w:p w14:paraId="0CFF5AAE" w14:textId="39B2BAD0" w:rsidR="00877223" w:rsidRDefault="00877223" w:rsidP="00877223">
      <w:pPr>
        <w:pStyle w:val="Prrafodelista"/>
        <w:numPr>
          <w:ilvl w:val="0"/>
          <w:numId w:val="24"/>
        </w:numPr>
      </w:pPr>
      <w:r>
        <w:t>Trail</w:t>
      </w:r>
    </w:p>
    <w:p w14:paraId="18B5953B" w14:textId="6BC17C90" w:rsidR="00877223" w:rsidRDefault="00877223" w:rsidP="00877223">
      <w:pPr>
        <w:pStyle w:val="Prrafodelista"/>
        <w:numPr>
          <w:ilvl w:val="0"/>
          <w:numId w:val="24"/>
        </w:numPr>
      </w:pPr>
      <w:proofErr w:type="spellStart"/>
      <w:r>
        <w:t>Naked</w:t>
      </w:r>
      <w:proofErr w:type="spellEnd"/>
    </w:p>
    <w:p w14:paraId="78D49F03" w14:textId="5719FE85" w:rsidR="00877223" w:rsidRDefault="00877223" w:rsidP="00877223">
      <w:pPr>
        <w:pStyle w:val="Prrafodelista"/>
        <w:numPr>
          <w:ilvl w:val="0"/>
          <w:numId w:val="24"/>
        </w:numPr>
      </w:pPr>
      <w:r>
        <w:t>Sport</w:t>
      </w:r>
    </w:p>
    <w:p w14:paraId="1B74DE99" w14:textId="763DCF37" w:rsidR="00877223" w:rsidRDefault="00877223" w:rsidP="00877223">
      <w:pPr>
        <w:pStyle w:val="Prrafodelista"/>
        <w:numPr>
          <w:ilvl w:val="0"/>
          <w:numId w:val="24"/>
        </w:numPr>
      </w:pPr>
      <w:r>
        <w:t>Turismo</w:t>
      </w:r>
    </w:p>
    <w:p w14:paraId="3C436FAF" w14:textId="1CFE7A1B" w:rsidR="00586084" w:rsidRDefault="00586084" w:rsidP="00877223">
      <w:pPr>
        <w:pStyle w:val="Prrafodelista"/>
        <w:numPr>
          <w:ilvl w:val="0"/>
          <w:numId w:val="24"/>
        </w:numPr>
      </w:pPr>
      <w:r>
        <w:t>Scooter</w:t>
      </w:r>
    </w:p>
    <w:p w14:paraId="699F1315" w14:textId="15631B61" w:rsidR="00586084" w:rsidRDefault="00586084" w:rsidP="00877223">
      <w:pPr>
        <w:pStyle w:val="Prrafodelista"/>
        <w:numPr>
          <w:ilvl w:val="0"/>
          <w:numId w:val="24"/>
        </w:numPr>
      </w:pPr>
      <w:proofErr w:type="spellStart"/>
      <w:r>
        <w:t>Supermotard</w:t>
      </w:r>
      <w:proofErr w:type="spellEnd"/>
    </w:p>
    <w:p w14:paraId="161E0FFD" w14:textId="5526EDD7" w:rsidR="006F3226" w:rsidRDefault="006F3226" w:rsidP="006F3226">
      <w:r>
        <w:t>+Moto concreta</w:t>
      </w:r>
    </w:p>
    <w:p w14:paraId="517F2DF1" w14:textId="06CFFC47" w:rsidR="006F3226" w:rsidRDefault="00444930" w:rsidP="006F3226">
      <w:pPr>
        <w:rPr>
          <w:b/>
          <w:bCs/>
          <w:u w:val="single"/>
        </w:rPr>
      </w:pPr>
      <w:r w:rsidRPr="00444930">
        <w:rPr>
          <w:b/>
          <w:bCs/>
          <w:u w:val="single"/>
        </w:rPr>
        <w:lastRenderedPageBreak/>
        <w:t>Moto</w:t>
      </w:r>
      <w:r>
        <w:rPr>
          <w:b/>
          <w:bCs/>
          <w:u w:val="single"/>
        </w:rPr>
        <w:t xml:space="preserve"> según carne:</w:t>
      </w:r>
    </w:p>
    <w:p w14:paraId="7718D2F0" w14:textId="39CC2AFE" w:rsidR="00444930" w:rsidRDefault="00444930" w:rsidP="00444930">
      <w:pPr>
        <w:pStyle w:val="Prrafodelista"/>
        <w:numPr>
          <w:ilvl w:val="0"/>
          <w:numId w:val="29"/>
        </w:numPr>
      </w:pPr>
      <w:r>
        <w:t>A1</w:t>
      </w:r>
    </w:p>
    <w:p w14:paraId="47999DED" w14:textId="0953123E" w:rsidR="00444930" w:rsidRDefault="00444930" w:rsidP="00444930">
      <w:pPr>
        <w:pStyle w:val="Prrafodelista"/>
        <w:numPr>
          <w:ilvl w:val="0"/>
          <w:numId w:val="29"/>
        </w:numPr>
      </w:pPr>
      <w:r>
        <w:t>A2</w:t>
      </w:r>
    </w:p>
    <w:p w14:paraId="52EF7DF5" w14:textId="4FC1C4CC" w:rsidR="00444930" w:rsidRDefault="00444930" w:rsidP="00444930">
      <w:pPr>
        <w:pStyle w:val="Prrafodelista"/>
        <w:numPr>
          <w:ilvl w:val="0"/>
          <w:numId w:val="29"/>
        </w:numPr>
      </w:pPr>
      <w:r>
        <w:t>A</w:t>
      </w:r>
    </w:p>
    <w:p w14:paraId="57A792FC" w14:textId="5478D8EE" w:rsidR="00A445D2" w:rsidRDefault="00A445D2" w:rsidP="00A445D2">
      <w:pPr>
        <w:rPr>
          <w:b/>
          <w:bCs/>
          <w:u w:val="single"/>
        </w:rPr>
      </w:pPr>
      <w:r>
        <w:rPr>
          <w:b/>
          <w:bCs/>
          <w:u w:val="single"/>
        </w:rPr>
        <w:t>Indicar conocimiento de rutas:</w:t>
      </w:r>
    </w:p>
    <w:p w14:paraId="1AA9CD66" w14:textId="413075CF" w:rsidR="00D462D4" w:rsidRDefault="00A445D2" w:rsidP="00CE33C3">
      <w:proofErr w:type="spellStart"/>
      <w:r>
        <w:t>Ej</w:t>
      </w:r>
      <w:proofErr w:type="spellEnd"/>
      <w:r>
        <w:t xml:space="preserve">: Me conozco muy bien </w:t>
      </w:r>
      <w:proofErr w:type="gramStart"/>
      <w:r>
        <w:t>las ruta</w:t>
      </w:r>
      <w:proofErr w:type="gramEnd"/>
      <w:r>
        <w:t xml:space="preserve"> de Brunete-Cebreros o la zona </w:t>
      </w:r>
      <w:proofErr w:type="spellStart"/>
      <w:r w:rsidR="006932B2">
        <w:t>rascafría</w:t>
      </w:r>
      <w:proofErr w:type="spellEnd"/>
      <w:r w:rsidR="006932B2">
        <w:t xml:space="preserve"> etc.</w:t>
      </w:r>
    </w:p>
    <w:p w14:paraId="7B244F8D" w14:textId="24207E99" w:rsidR="009D6CFF" w:rsidRPr="006932B2" w:rsidRDefault="009D6CFF" w:rsidP="00CE33C3">
      <w:r>
        <w:t xml:space="preserve">Usuario </w:t>
      </w:r>
      <w:r>
        <w:sym w:font="Wingdings" w:char="F0E0"/>
      </w:r>
      <w:r>
        <w:t xml:space="preserve"> lista de rutas conocidas o donde ha circulado</w:t>
      </w:r>
    </w:p>
    <w:p w14:paraId="5C9D9A36" w14:textId="77777777" w:rsidR="00D462D4" w:rsidRDefault="00D462D4" w:rsidP="00CE33C3">
      <w:pPr>
        <w:rPr>
          <w:b/>
          <w:bCs/>
          <w:u w:val="single"/>
        </w:rPr>
      </w:pPr>
    </w:p>
    <w:p w14:paraId="6C79C518" w14:textId="7F398483" w:rsidR="00CE33C3" w:rsidRPr="00E43E8E" w:rsidRDefault="000330DA" w:rsidP="00CE33C3">
      <w:pPr>
        <w:rPr>
          <w:b/>
          <w:bCs/>
          <w:u w:val="single"/>
        </w:rPr>
      </w:pPr>
      <w:r w:rsidRPr="00E43E8E">
        <w:rPr>
          <w:b/>
          <w:bCs/>
          <w:u w:val="single"/>
        </w:rPr>
        <w:t>Rutas:</w:t>
      </w:r>
    </w:p>
    <w:p w14:paraId="085A7EAC" w14:textId="48798C41" w:rsidR="00E43E8E" w:rsidRDefault="000330DA" w:rsidP="000330DA">
      <w:r>
        <w:t>Según distancia</w:t>
      </w:r>
      <w:r w:rsidR="00E43E8E">
        <w:t>:</w:t>
      </w:r>
    </w:p>
    <w:p w14:paraId="7A0676F9" w14:textId="6B9404B5" w:rsidR="00E43E8E" w:rsidRDefault="00E43E8E" w:rsidP="00E43E8E">
      <w:pPr>
        <w:pStyle w:val="Prrafodelista"/>
        <w:numPr>
          <w:ilvl w:val="0"/>
          <w:numId w:val="26"/>
        </w:numPr>
      </w:pPr>
      <w:r>
        <w:t>Menos de 100km</w:t>
      </w:r>
    </w:p>
    <w:p w14:paraId="60B83FDA" w14:textId="5D497652" w:rsidR="00E43E8E" w:rsidRDefault="00E43E8E" w:rsidP="000354A3">
      <w:pPr>
        <w:pStyle w:val="Prrafodelista"/>
        <w:numPr>
          <w:ilvl w:val="0"/>
          <w:numId w:val="26"/>
        </w:numPr>
      </w:pPr>
      <w:r>
        <w:t>100-2</w:t>
      </w:r>
      <w:r w:rsidR="000354A3">
        <w:t>50km</w:t>
      </w:r>
    </w:p>
    <w:p w14:paraId="664D0CDE" w14:textId="09EEE767" w:rsidR="000354A3" w:rsidRDefault="000354A3" w:rsidP="000354A3">
      <w:pPr>
        <w:pStyle w:val="Prrafodelista"/>
        <w:numPr>
          <w:ilvl w:val="0"/>
          <w:numId w:val="26"/>
        </w:numPr>
      </w:pPr>
      <w:r>
        <w:t>250km-350km</w:t>
      </w:r>
    </w:p>
    <w:p w14:paraId="2D3012D7" w14:textId="5CB5911D" w:rsidR="000354A3" w:rsidRDefault="000354A3" w:rsidP="000354A3">
      <w:pPr>
        <w:pStyle w:val="Prrafodelista"/>
        <w:numPr>
          <w:ilvl w:val="0"/>
          <w:numId w:val="26"/>
        </w:numPr>
      </w:pPr>
      <w:r>
        <w:t>+350km</w:t>
      </w:r>
    </w:p>
    <w:p w14:paraId="3C8CF81A" w14:textId="35E5CC3F" w:rsidR="000354A3" w:rsidRDefault="000354A3" w:rsidP="000354A3">
      <w:r>
        <w:t>Estado de la carretera:</w:t>
      </w:r>
    </w:p>
    <w:p w14:paraId="4BD958DD" w14:textId="3FE2059C" w:rsidR="000354A3" w:rsidRDefault="000354A3" w:rsidP="000354A3">
      <w:pPr>
        <w:pStyle w:val="Prrafodelista"/>
        <w:numPr>
          <w:ilvl w:val="0"/>
          <w:numId w:val="27"/>
        </w:numPr>
      </w:pPr>
      <w:commentRangeStart w:id="151"/>
      <w:r>
        <w:t>Bien asfaltada</w:t>
      </w:r>
      <w:commentRangeEnd w:id="151"/>
      <w:r w:rsidR="00697AAD">
        <w:rPr>
          <w:rStyle w:val="Refdecomentario"/>
        </w:rPr>
        <w:commentReference w:id="151"/>
      </w:r>
    </w:p>
    <w:p w14:paraId="5CFDFDF3" w14:textId="4FAE31D8" w:rsidR="000354A3" w:rsidRDefault="000354A3" w:rsidP="000354A3">
      <w:pPr>
        <w:pStyle w:val="Prrafodelista"/>
        <w:numPr>
          <w:ilvl w:val="0"/>
          <w:numId w:val="27"/>
        </w:numPr>
      </w:pPr>
      <w:r>
        <w:t>Según tramos</w:t>
      </w:r>
    </w:p>
    <w:p w14:paraId="68BB0322" w14:textId="635B6909" w:rsidR="000354A3" w:rsidRDefault="000354A3" w:rsidP="000354A3">
      <w:pPr>
        <w:pStyle w:val="Prrafodelista"/>
        <w:numPr>
          <w:ilvl w:val="0"/>
          <w:numId w:val="27"/>
        </w:numPr>
      </w:pPr>
      <w:commentRangeStart w:id="152"/>
      <w:r>
        <w:t>No muy bien asfaltada</w:t>
      </w:r>
      <w:commentRangeEnd w:id="152"/>
      <w:r w:rsidR="00697AAD">
        <w:rPr>
          <w:rStyle w:val="Refdecomentario"/>
        </w:rPr>
        <w:commentReference w:id="152"/>
      </w:r>
    </w:p>
    <w:p w14:paraId="44D97196" w14:textId="739E23A0" w:rsidR="000354A3" w:rsidRDefault="00C5083E" w:rsidP="000354A3">
      <w:r>
        <w:t>Tipo de ruta:</w:t>
      </w:r>
    </w:p>
    <w:p w14:paraId="14C9A3FE" w14:textId="48D83B86" w:rsidR="00C5083E" w:rsidRDefault="00C5083E" w:rsidP="00C5083E">
      <w:pPr>
        <w:pStyle w:val="Prrafodelista"/>
        <w:numPr>
          <w:ilvl w:val="0"/>
          <w:numId w:val="28"/>
        </w:numPr>
      </w:pPr>
      <w:r>
        <w:t xml:space="preserve">Ruta </w:t>
      </w:r>
      <w:commentRangeStart w:id="153"/>
      <w:r>
        <w:t>con paradas de tapas</w:t>
      </w:r>
      <w:commentRangeEnd w:id="153"/>
      <w:r w:rsidR="00697AAD">
        <w:rPr>
          <w:rStyle w:val="Refdecomentario"/>
        </w:rPr>
        <w:commentReference w:id="153"/>
      </w:r>
    </w:p>
    <w:p w14:paraId="2A706610" w14:textId="78388453" w:rsidR="00C5083E" w:rsidRDefault="00C5083E" w:rsidP="00C5083E">
      <w:pPr>
        <w:pStyle w:val="Prrafodelista"/>
        <w:numPr>
          <w:ilvl w:val="0"/>
          <w:numId w:val="28"/>
        </w:numPr>
      </w:pPr>
      <w:r>
        <w:t>Ruta paisajes</w:t>
      </w:r>
    </w:p>
    <w:p w14:paraId="46AFB45E" w14:textId="4FDBBF52" w:rsidR="006F3226" w:rsidRDefault="006F3226" w:rsidP="00C5083E">
      <w:pPr>
        <w:pStyle w:val="Prrafodelista"/>
        <w:numPr>
          <w:ilvl w:val="0"/>
          <w:numId w:val="28"/>
        </w:numPr>
      </w:pPr>
      <w:r>
        <w:t>Ruta a fuego con paradas</w:t>
      </w:r>
    </w:p>
    <w:p w14:paraId="21CE3E60" w14:textId="2EBE3B3F" w:rsidR="00FA0D7C" w:rsidRDefault="00444930" w:rsidP="00FA0D7C">
      <w:pPr>
        <w:pStyle w:val="Prrafodelista"/>
        <w:numPr>
          <w:ilvl w:val="0"/>
          <w:numId w:val="28"/>
        </w:numPr>
      </w:pPr>
      <w:commentRangeStart w:id="154"/>
      <w:r>
        <w:t>Ruta a fuego</w:t>
      </w:r>
      <w:commentRangeEnd w:id="154"/>
      <w:r w:rsidR="00697AAD">
        <w:rPr>
          <w:rStyle w:val="Refdecomentario"/>
        </w:rPr>
        <w:commentReference w:id="154"/>
      </w:r>
    </w:p>
    <w:p w14:paraId="52F3A605" w14:textId="4D5372DC" w:rsidR="00FA0D7C" w:rsidRDefault="00FA0D7C" w:rsidP="00FA0D7C">
      <w:pPr>
        <w:ind w:left="360"/>
      </w:pPr>
      <w:r>
        <w:lastRenderedPageBreak/>
        <w:t>Terreno de la ruta:</w:t>
      </w:r>
    </w:p>
    <w:p w14:paraId="156A3D1D" w14:textId="299FBD16" w:rsidR="00FA0D7C" w:rsidRDefault="00FA0D7C" w:rsidP="00FA0D7C">
      <w:pPr>
        <w:pStyle w:val="Prrafodelista"/>
        <w:numPr>
          <w:ilvl w:val="0"/>
          <w:numId w:val="34"/>
        </w:numPr>
      </w:pPr>
      <w:r>
        <w:t>Ruta de asfalto</w:t>
      </w:r>
    </w:p>
    <w:p w14:paraId="7025C576" w14:textId="3FD4FF71" w:rsidR="00FA0D7C" w:rsidRDefault="00FA0D7C" w:rsidP="00FA0D7C">
      <w:pPr>
        <w:pStyle w:val="Prrafodelista"/>
        <w:numPr>
          <w:ilvl w:val="0"/>
          <w:numId w:val="34"/>
        </w:numPr>
      </w:pPr>
      <w:r>
        <w:t>Asfalto y tierra</w:t>
      </w:r>
    </w:p>
    <w:p w14:paraId="6958727B" w14:textId="281A7C38" w:rsidR="00FA0D7C" w:rsidRDefault="00FA0D7C" w:rsidP="00FA0D7C">
      <w:pPr>
        <w:pStyle w:val="Prrafodelista"/>
        <w:numPr>
          <w:ilvl w:val="0"/>
          <w:numId w:val="34"/>
        </w:numPr>
      </w:pPr>
      <w:r>
        <w:t>Mayorita</w:t>
      </w:r>
      <w:r w:rsidR="00D14FB5">
        <w:t>riamente tierra</w:t>
      </w:r>
    </w:p>
    <w:p w14:paraId="1B1C3E46" w14:textId="054966AF" w:rsidR="00140F49" w:rsidRDefault="00140F49" w:rsidP="00140F49">
      <w:pPr>
        <w:ind w:left="360"/>
      </w:pPr>
      <w:r>
        <w:t>Dificultad de la ruta:</w:t>
      </w:r>
    </w:p>
    <w:p w14:paraId="720CA03C" w14:textId="5EF53A82" w:rsidR="00140F49" w:rsidRDefault="00140F49" w:rsidP="00140F49">
      <w:pPr>
        <w:pStyle w:val="Prrafodelista"/>
        <w:numPr>
          <w:ilvl w:val="0"/>
          <w:numId w:val="35"/>
        </w:numPr>
      </w:pPr>
      <w:commentRangeStart w:id="155"/>
      <w:r>
        <w:t>Niveles</w:t>
      </w:r>
      <w:commentRangeEnd w:id="155"/>
      <w:r w:rsidR="00697AAD">
        <w:rPr>
          <w:rStyle w:val="Refdecomentario"/>
        </w:rPr>
        <w:commentReference w:id="155"/>
      </w:r>
    </w:p>
    <w:p w14:paraId="00D2784E" w14:textId="559B886F" w:rsidR="00140F49" w:rsidRDefault="00140F49" w:rsidP="00140F49">
      <w:pPr>
        <w:ind w:left="360"/>
      </w:pPr>
      <w:r>
        <w:t>Valoración de rutas:</w:t>
      </w:r>
    </w:p>
    <w:p w14:paraId="4ACDF77F" w14:textId="3D218915" w:rsidR="00140F49" w:rsidRDefault="007A44F2" w:rsidP="00140F49">
      <w:pPr>
        <w:pStyle w:val="Prrafodelista"/>
        <w:numPr>
          <w:ilvl w:val="0"/>
          <w:numId w:val="35"/>
        </w:numPr>
      </w:pPr>
      <w:r>
        <w:t>Ruta</w:t>
      </w:r>
    </w:p>
    <w:p w14:paraId="2A37301F" w14:textId="1D165211" w:rsidR="007A44F2" w:rsidRDefault="007A44F2" w:rsidP="00140F49">
      <w:pPr>
        <w:pStyle w:val="Prrafodelista"/>
        <w:numPr>
          <w:ilvl w:val="0"/>
          <w:numId w:val="35"/>
        </w:numPr>
      </w:pPr>
      <w:r>
        <w:t>Moteros</w:t>
      </w:r>
    </w:p>
    <w:p w14:paraId="7C5722C0" w14:textId="36B5F4D1" w:rsidR="007A44F2" w:rsidRDefault="007A44F2" w:rsidP="00140F49">
      <w:pPr>
        <w:pStyle w:val="Prrafodelista"/>
        <w:numPr>
          <w:ilvl w:val="0"/>
          <w:numId w:val="35"/>
        </w:numPr>
      </w:pPr>
      <w:proofErr w:type="spellStart"/>
      <w:r>
        <w:t>Guia</w:t>
      </w:r>
      <w:proofErr w:type="spellEnd"/>
    </w:p>
    <w:p w14:paraId="0EF6BED5" w14:textId="1F629FD0" w:rsidR="00FA0D7C" w:rsidRPr="00B44C25" w:rsidRDefault="00B44C25" w:rsidP="00FA0D7C">
      <w:pPr>
        <w:ind w:left="360"/>
        <w:rPr>
          <w:b/>
          <w:bCs/>
        </w:rPr>
      </w:pPr>
      <w:r w:rsidRPr="00B44C25">
        <w:rPr>
          <w:b/>
          <w:bCs/>
        </w:rPr>
        <w:t>** Diferencias quedad con ruta</w:t>
      </w:r>
    </w:p>
    <w:p w14:paraId="2599C050" w14:textId="6BEF343F" w:rsidR="00B44C25" w:rsidRDefault="008312AA" w:rsidP="00FA0D7C">
      <w:pPr>
        <w:ind w:left="360"/>
      </w:pPr>
      <w:r>
        <w:t>*</w:t>
      </w:r>
      <w:commentRangeStart w:id="156"/>
      <w:r>
        <w:t>Dar de alta rutas por usuarios</w:t>
      </w:r>
      <w:r w:rsidR="00E973D1">
        <w:t>, compartirlas o privadas</w:t>
      </w:r>
      <w:commentRangeEnd w:id="156"/>
      <w:r w:rsidR="00697AAD">
        <w:rPr>
          <w:rStyle w:val="Refdecomentario"/>
        </w:rPr>
        <w:commentReference w:id="156"/>
      </w:r>
    </w:p>
    <w:p w14:paraId="52B4480D" w14:textId="4A10971E" w:rsidR="00E973D1" w:rsidRDefault="00E973D1" w:rsidP="00FA0D7C">
      <w:pPr>
        <w:ind w:left="360"/>
      </w:pPr>
      <w:r>
        <w:t>*Ruta como entidad</w:t>
      </w:r>
    </w:p>
    <w:p w14:paraId="3E8653EF" w14:textId="731A42CB" w:rsidR="007F361B" w:rsidRDefault="007F361B" w:rsidP="007F361B">
      <w:pPr>
        <w:rPr>
          <w:b/>
          <w:bCs/>
          <w:u w:val="single"/>
        </w:rPr>
      </w:pPr>
      <w:r w:rsidRPr="007F361B">
        <w:rPr>
          <w:b/>
          <w:bCs/>
          <w:u w:val="single"/>
        </w:rPr>
        <w:t>Horario:</w:t>
      </w:r>
    </w:p>
    <w:p w14:paraId="51815ADC" w14:textId="73B0F906" w:rsidR="007F361B" w:rsidRPr="007F361B" w:rsidRDefault="007F361B" w:rsidP="007F361B">
      <w:pPr>
        <w:pStyle w:val="Prrafodelista"/>
        <w:numPr>
          <w:ilvl w:val="0"/>
          <w:numId w:val="33"/>
        </w:numPr>
        <w:rPr>
          <w:b/>
          <w:bCs/>
          <w:u w:val="single"/>
        </w:rPr>
      </w:pPr>
      <w:r>
        <w:t>Hora y lugar de la quedad</w:t>
      </w:r>
    </w:p>
    <w:p w14:paraId="674E431A" w14:textId="45DF1921" w:rsidR="007F361B" w:rsidRPr="0097553D" w:rsidRDefault="0097553D" w:rsidP="007F361B">
      <w:pPr>
        <w:pStyle w:val="Prrafodelista"/>
        <w:numPr>
          <w:ilvl w:val="0"/>
          <w:numId w:val="33"/>
        </w:numPr>
        <w:rPr>
          <w:b/>
          <w:bCs/>
          <w:u w:val="single"/>
        </w:rPr>
      </w:pPr>
      <w:r>
        <w:t>Hora prevista para el fin de la ruta</w:t>
      </w:r>
    </w:p>
    <w:p w14:paraId="1AD3E699" w14:textId="421ECFE7" w:rsidR="0097553D" w:rsidRPr="007F361B" w:rsidRDefault="0097553D" w:rsidP="007F361B">
      <w:pPr>
        <w:pStyle w:val="Prrafodelista"/>
        <w:numPr>
          <w:ilvl w:val="0"/>
          <w:numId w:val="33"/>
        </w:numPr>
        <w:rPr>
          <w:b/>
          <w:bCs/>
          <w:u w:val="single"/>
        </w:rPr>
      </w:pPr>
      <w:r>
        <w:t>Si es una ruta muy larga, parada intermedia y “x” personas se vuelven</w:t>
      </w:r>
    </w:p>
    <w:p w14:paraId="77DFAB68" w14:textId="3E2934F2" w:rsidR="00792BE6" w:rsidRDefault="00792BE6" w:rsidP="00792BE6">
      <w:pPr>
        <w:rPr>
          <w:b/>
          <w:bCs/>
          <w:u w:val="single"/>
        </w:rPr>
      </w:pPr>
      <w:r w:rsidRPr="00792BE6">
        <w:rPr>
          <w:b/>
          <w:bCs/>
          <w:u w:val="single"/>
        </w:rPr>
        <w:t>Inicio</w:t>
      </w:r>
      <w:r>
        <w:rPr>
          <w:b/>
          <w:bCs/>
          <w:u w:val="single"/>
        </w:rPr>
        <w:t>-fin</w:t>
      </w:r>
      <w:r w:rsidRPr="00792BE6">
        <w:rPr>
          <w:b/>
          <w:bCs/>
          <w:u w:val="single"/>
        </w:rPr>
        <w:t xml:space="preserve"> de la ruta:</w:t>
      </w:r>
    </w:p>
    <w:p w14:paraId="5D5BF4AD" w14:textId="69C5FE1A" w:rsidR="00792BE6" w:rsidRPr="00792BE6" w:rsidRDefault="00792BE6" w:rsidP="00792BE6">
      <w:pPr>
        <w:pStyle w:val="Prrafodelista"/>
        <w:numPr>
          <w:ilvl w:val="0"/>
          <w:numId w:val="32"/>
        </w:numPr>
        <w:rPr>
          <w:b/>
          <w:bCs/>
          <w:u w:val="single"/>
        </w:rPr>
      </w:pPr>
      <w:r>
        <w:t xml:space="preserve">Punto de partida </w:t>
      </w:r>
      <w:r>
        <w:sym w:font="Wingdings" w:char="F0E0"/>
      </w:r>
      <w:r>
        <w:t xml:space="preserve"> Suele ser en la gasolinera más cercana a donde empieza la ruta-las curvas (al salir de la autopista un punto cercano a la ruta)</w:t>
      </w:r>
    </w:p>
    <w:p w14:paraId="50A3C6F7" w14:textId="36FDC2BE" w:rsidR="00792BE6" w:rsidRPr="00792BE6" w:rsidRDefault="00792BE6" w:rsidP="00792BE6">
      <w:pPr>
        <w:pStyle w:val="Prrafodelista"/>
        <w:numPr>
          <w:ilvl w:val="0"/>
          <w:numId w:val="32"/>
        </w:numPr>
        <w:rPr>
          <w:b/>
          <w:bCs/>
          <w:u w:val="single"/>
        </w:rPr>
      </w:pPr>
      <w:r>
        <w:t xml:space="preserve">Fin de la ruta </w:t>
      </w:r>
      <w:r>
        <w:sym w:font="Wingdings" w:char="F0E0"/>
      </w:r>
      <w:r>
        <w:t xml:space="preserve"> Suele ser punto de partida</w:t>
      </w:r>
      <w:r w:rsidR="00CC4CED">
        <w:t xml:space="preserve"> o se vuelve por autopista una vez llegas del punto A al B (cada uno por su lado)</w:t>
      </w:r>
      <w:r w:rsidR="00976087">
        <w:t xml:space="preserve"> suele ser en las rutas más cortas</w:t>
      </w:r>
      <w:r w:rsidR="0074478E">
        <w:t xml:space="preserve"> </w:t>
      </w:r>
      <w:proofErr w:type="spellStart"/>
      <w:r w:rsidR="0074478E">
        <w:t>Ej</w:t>
      </w:r>
      <w:proofErr w:type="spellEnd"/>
      <w:r w:rsidR="0074478E">
        <w:t>: menos de 100km o si te tienes q volver pronto</w:t>
      </w:r>
    </w:p>
    <w:p w14:paraId="000A353E" w14:textId="3D10FD4F" w:rsidR="00792BE6" w:rsidRPr="00792BE6" w:rsidRDefault="00792BE6" w:rsidP="00792BE6">
      <w:pPr>
        <w:pStyle w:val="Prrafodelista"/>
        <w:rPr>
          <w:b/>
          <w:bCs/>
          <w:u w:val="single"/>
        </w:rPr>
      </w:pPr>
    </w:p>
    <w:p w14:paraId="6E0EC32F" w14:textId="77777777" w:rsidR="00D462D4" w:rsidRDefault="00D462D4" w:rsidP="00D462D4"/>
    <w:p w14:paraId="37A68E82" w14:textId="77777777" w:rsidR="00D462D4" w:rsidRDefault="00D462D4" w:rsidP="00D462D4"/>
    <w:p w14:paraId="59110A80" w14:textId="77777777" w:rsidR="00D462D4" w:rsidRDefault="00D462D4" w:rsidP="00D462D4"/>
    <w:p w14:paraId="08DB2F8E" w14:textId="0BB5D09F" w:rsidR="00D462D4" w:rsidRDefault="00D462D4" w:rsidP="00D462D4">
      <w:r>
        <w:t>IDEAS:</w:t>
      </w:r>
    </w:p>
    <w:p w14:paraId="263BD109" w14:textId="6841F3E5" w:rsidR="00444930" w:rsidRDefault="001F34FB" w:rsidP="00D462D4">
      <w:pPr>
        <w:pStyle w:val="Prrafodelista"/>
        <w:numPr>
          <w:ilvl w:val="0"/>
          <w:numId w:val="30"/>
        </w:numPr>
      </w:pPr>
      <w:r>
        <w:t xml:space="preserve">Quiero que haya creación </w:t>
      </w:r>
      <w:r w:rsidR="00CB4CE7">
        <w:t xml:space="preserve">totalmente libre </w:t>
      </w:r>
      <w:r>
        <w:t xml:space="preserve">de rutas por usuarios </w:t>
      </w:r>
      <w:r w:rsidR="00C50DE0">
        <w:t xml:space="preserve">(cerradas o por invitación) + rutas </w:t>
      </w:r>
      <w:proofErr w:type="spellStart"/>
      <w:r w:rsidR="00CB4CE7">
        <w:t>prehechas</w:t>
      </w:r>
      <w:proofErr w:type="spellEnd"/>
      <w:r w:rsidR="00CB4CE7">
        <w:t xml:space="preserve"> por la</w:t>
      </w:r>
      <w:r w:rsidR="00C50DE0">
        <w:t xml:space="preserve"> </w:t>
      </w:r>
      <w:proofErr w:type="gramStart"/>
      <w:r w:rsidR="00C50DE0">
        <w:t>app</w:t>
      </w:r>
      <w:proofErr w:type="gramEnd"/>
      <w:r w:rsidR="00C50DE0">
        <w:t xml:space="preserve"> </w:t>
      </w:r>
      <w:r w:rsidR="00CB4CE7">
        <w:t xml:space="preserve">que las pueden seleccionar los usuarios </w:t>
      </w:r>
      <w:r w:rsidR="00C50DE0">
        <w:t>(planificadas con paradas en gasolinera, restaurante (con descuento)</w:t>
      </w:r>
      <w:r w:rsidR="00D52EA3">
        <w:t xml:space="preserve">, ruta hecha en Google </w:t>
      </w:r>
      <w:proofErr w:type="spellStart"/>
      <w:r w:rsidR="00D52EA3">
        <w:t>maps</w:t>
      </w:r>
      <w:proofErr w:type="spellEnd"/>
      <w:r w:rsidR="006E26F1">
        <w:t>, horario, distancia)</w:t>
      </w:r>
      <w:r w:rsidR="00CB4CE7">
        <w:t xml:space="preserve"> + rutas semanales o mensuales de la app (sin usuario creador)</w:t>
      </w:r>
    </w:p>
    <w:p w14:paraId="45369240" w14:textId="58DDFEB1" w:rsidR="006C25AE" w:rsidRDefault="006C25AE" w:rsidP="00D462D4">
      <w:pPr>
        <w:pStyle w:val="Prrafodelista"/>
        <w:numPr>
          <w:ilvl w:val="0"/>
          <w:numId w:val="30"/>
        </w:numPr>
      </w:pPr>
      <w:r>
        <w:t>Quedad</w:t>
      </w:r>
      <w:ins w:id="157" w:author="Sergio Saugar García" w:date="2020-12-17T17:27:00Z">
        <w:r w:rsidR="00697AAD">
          <w:t>a</w:t>
        </w:r>
      </w:ins>
      <w:r>
        <w:t xml:space="preserve"> </w:t>
      </w:r>
      <w:r>
        <w:sym w:font="Wingdings" w:char="F0E0"/>
      </w:r>
      <w:r>
        <w:t xml:space="preserve"> límite de usuarios</w:t>
      </w:r>
    </w:p>
    <w:p w14:paraId="57477772" w14:textId="04B97970" w:rsidR="00806F7F" w:rsidRDefault="00A23DD2" w:rsidP="00806F7F">
      <w:pPr>
        <w:pStyle w:val="Prrafodelista"/>
        <w:numPr>
          <w:ilvl w:val="0"/>
          <w:numId w:val="30"/>
        </w:numPr>
      </w:pPr>
      <w:r>
        <w:t>Foro para hablar de motos</w:t>
      </w:r>
      <w:r w:rsidR="00284C3E">
        <w:t>:</w:t>
      </w:r>
    </w:p>
    <w:p w14:paraId="5A746D57" w14:textId="1B8E196F" w:rsidR="00284C3E" w:rsidRDefault="00284C3E" w:rsidP="00284C3E">
      <w:pPr>
        <w:pStyle w:val="Prrafodelista"/>
        <w:numPr>
          <w:ilvl w:val="1"/>
          <w:numId w:val="30"/>
        </w:numPr>
      </w:pPr>
      <w:r>
        <w:t>Motos</w:t>
      </w:r>
      <w:r w:rsidR="001435B7">
        <w:t xml:space="preserve"> (general)</w:t>
      </w:r>
    </w:p>
    <w:p w14:paraId="35726E06" w14:textId="520F0576" w:rsidR="001435B7" w:rsidRDefault="007F361B" w:rsidP="00284C3E">
      <w:pPr>
        <w:pStyle w:val="Prrafodelista"/>
        <w:numPr>
          <w:ilvl w:val="1"/>
          <w:numId w:val="30"/>
        </w:numPr>
      </w:pPr>
      <w:proofErr w:type="gramStart"/>
      <w:r>
        <w:t>Compra-venta</w:t>
      </w:r>
      <w:proofErr w:type="gramEnd"/>
    </w:p>
    <w:p w14:paraId="012C5181" w14:textId="494B337F" w:rsidR="001435B7" w:rsidRDefault="001435B7" w:rsidP="00284C3E">
      <w:pPr>
        <w:pStyle w:val="Prrafodelista"/>
        <w:numPr>
          <w:ilvl w:val="1"/>
          <w:numId w:val="30"/>
        </w:numPr>
      </w:pPr>
      <w:r>
        <w:t>Moto GP</w:t>
      </w:r>
    </w:p>
    <w:p w14:paraId="65037C61" w14:textId="565F9635" w:rsidR="001435B7" w:rsidRDefault="001435B7" w:rsidP="00284C3E">
      <w:pPr>
        <w:pStyle w:val="Prrafodelista"/>
        <w:numPr>
          <w:ilvl w:val="1"/>
          <w:numId w:val="30"/>
        </w:numPr>
      </w:pPr>
      <w:r>
        <w:t>Rutas</w:t>
      </w:r>
    </w:p>
    <w:p w14:paraId="2C125528" w14:textId="61CC3DED" w:rsidR="00D651A4" w:rsidRDefault="00D651A4" w:rsidP="00284C3E">
      <w:pPr>
        <w:pStyle w:val="Prrafodelista"/>
        <w:numPr>
          <w:ilvl w:val="1"/>
          <w:numId w:val="30"/>
        </w:numPr>
      </w:pPr>
      <w:proofErr w:type="spellStart"/>
      <w:r>
        <w:t>Equipa</w:t>
      </w:r>
      <w:r w:rsidR="00E13E41">
        <w:t>ción</w:t>
      </w:r>
      <w:proofErr w:type="spellEnd"/>
    </w:p>
    <w:p w14:paraId="1385D029" w14:textId="4BB64B23" w:rsidR="00D651A4" w:rsidRDefault="0040553C" w:rsidP="00284C3E">
      <w:pPr>
        <w:pStyle w:val="Prrafodelista"/>
        <w:numPr>
          <w:ilvl w:val="1"/>
          <w:numId w:val="30"/>
        </w:numPr>
      </w:pPr>
      <w:r>
        <w:t>Mecánica</w:t>
      </w:r>
      <w:r w:rsidR="00DD21D5">
        <w:t>-averías</w:t>
      </w:r>
    </w:p>
    <w:p w14:paraId="556A13B1" w14:textId="384E46F4" w:rsidR="0040553C" w:rsidRDefault="0040553C" w:rsidP="00284C3E">
      <w:pPr>
        <w:pStyle w:val="Prrafodelista"/>
        <w:numPr>
          <w:ilvl w:val="1"/>
          <w:numId w:val="30"/>
        </w:numPr>
      </w:pPr>
      <w:r>
        <w:t>Modificaciones</w:t>
      </w:r>
    </w:p>
    <w:p w14:paraId="25E20D0B" w14:textId="458B76DC" w:rsidR="00D462D4" w:rsidRDefault="00CB4CE7" w:rsidP="00D462D4">
      <w:pPr>
        <w:pStyle w:val="Prrafodelista"/>
        <w:numPr>
          <w:ilvl w:val="0"/>
          <w:numId w:val="30"/>
        </w:numPr>
      </w:pPr>
      <w:r>
        <w:t xml:space="preserve">Valoraciones de </w:t>
      </w:r>
      <w:r w:rsidR="00393F3A">
        <w:t>rutas hechas</w:t>
      </w:r>
      <w:r w:rsidR="00013B32">
        <w:t>:</w:t>
      </w:r>
    </w:p>
    <w:p w14:paraId="125BAD97" w14:textId="7725A76C" w:rsidR="00013B32" w:rsidRDefault="00013B32" w:rsidP="00013B32">
      <w:pPr>
        <w:pStyle w:val="Prrafodelista"/>
        <w:numPr>
          <w:ilvl w:val="1"/>
          <w:numId w:val="30"/>
        </w:numPr>
      </w:pPr>
      <w:r>
        <w:t>Entretenida</w:t>
      </w:r>
      <w:r w:rsidR="00311FE4">
        <w:t>-Conjunto general de la ruta</w:t>
      </w:r>
    </w:p>
    <w:p w14:paraId="10FDA826" w14:textId="76989009" w:rsidR="00013B32" w:rsidRDefault="00D50CCB" w:rsidP="00013B32">
      <w:pPr>
        <w:pStyle w:val="Prrafodelista"/>
        <w:numPr>
          <w:ilvl w:val="1"/>
          <w:numId w:val="30"/>
        </w:numPr>
      </w:pPr>
      <w:r>
        <w:t>Sitios para comer-tapear</w:t>
      </w:r>
    </w:p>
    <w:p w14:paraId="55DA8EF2" w14:textId="13601F85" w:rsidR="00D50CCB" w:rsidRDefault="00D50CCB" w:rsidP="00013B32">
      <w:pPr>
        <w:pStyle w:val="Prrafodelista"/>
        <w:numPr>
          <w:ilvl w:val="1"/>
          <w:numId w:val="30"/>
        </w:numPr>
      </w:pPr>
      <w:r>
        <w:t>Cantidad de gasolineras de camino-cercanas</w:t>
      </w:r>
    </w:p>
    <w:p w14:paraId="69A5DA86" w14:textId="560AEBEC" w:rsidR="00D50CCB" w:rsidRDefault="00D50CCB" w:rsidP="00013B32">
      <w:pPr>
        <w:pStyle w:val="Prrafodelista"/>
        <w:numPr>
          <w:ilvl w:val="1"/>
          <w:numId w:val="30"/>
        </w:numPr>
      </w:pPr>
      <w:r>
        <w:t>Paisaje</w:t>
      </w:r>
    </w:p>
    <w:p w14:paraId="7C09A2A2" w14:textId="7ABDA459" w:rsidR="00D50CCB" w:rsidRDefault="00D50CCB" w:rsidP="00013B32">
      <w:pPr>
        <w:pStyle w:val="Prrafodelista"/>
        <w:numPr>
          <w:ilvl w:val="1"/>
          <w:numId w:val="30"/>
        </w:numPr>
      </w:pPr>
      <w:r>
        <w:t>Asfalto</w:t>
      </w:r>
    </w:p>
    <w:p w14:paraId="5856D1CF" w14:textId="49F7748C" w:rsidR="00D50CCB" w:rsidRDefault="00D50CCB" w:rsidP="00013B32">
      <w:pPr>
        <w:pStyle w:val="Prrafodelista"/>
        <w:numPr>
          <w:ilvl w:val="1"/>
          <w:numId w:val="30"/>
        </w:numPr>
      </w:pPr>
      <w:r>
        <w:t>Cantidad de curvas</w:t>
      </w:r>
    </w:p>
    <w:p w14:paraId="353F0570" w14:textId="6B25DC9B" w:rsidR="00D50CCB" w:rsidRDefault="00D50CCB" w:rsidP="00013B32">
      <w:pPr>
        <w:pStyle w:val="Prrafodelista"/>
        <w:numPr>
          <w:ilvl w:val="1"/>
          <w:numId w:val="30"/>
        </w:numPr>
      </w:pPr>
      <w:r>
        <w:t>Trafico habitual de la zona (coches)</w:t>
      </w:r>
      <w:r w:rsidR="004F2200">
        <w:t xml:space="preserve"> </w:t>
      </w:r>
      <w:r w:rsidR="004F2200">
        <w:sym w:font="Wingdings" w:char="F0E0"/>
      </w:r>
      <w:r w:rsidR="004F2200">
        <w:t xml:space="preserve"> asociarlo a horarios</w:t>
      </w:r>
    </w:p>
    <w:p w14:paraId="3A8BC0C2" w14:textId="213F6C60" w:rsidR="00D50CCB" w:rsidRDefault="00D50CCB" w:rsidP="00FB0FCC">
      <w:pPr>
        <w:pStyle w:val="Prrafodelista"/>
        <w:numPr>
          <w:ilvl w:val="1"/>
          <w:numId w:val="30"/>
        </w:numPr>
      </w:pPr>
      <w:r>
        <w:t>Trafico habitual de la zona (bicis)</w:t>
      </w:r>
      <w:r w:rsidR="00FB0FCC">
        <w:t xml:space="preserve"> </w:t>
      </w:r>
      <w:r w:rsidR="00FB0FCC">
        <w:sym w:font="Wingdings" w:char="F0E0"/>
      </w:r>
      <w:r w:rsidR="00FB0FCC">
        <w:t xml:space="preserve"> asociarlo a horarios</w:t>
      </w:r>
    </w:p>
    <w:p w14:paraId="07AC381B" w14:textId="2CFFA70D" w:rsidR="00D50CCB" w:rsidRDefault="00D50CCB" w:rsidP="00013B32">
      <w:pPr>
        <w:pStyle w:val="Prrafodelista"/>
        <w:numPr>
          <w:ilvl w:val="1"/>
          <w:numId w:val="30"/>
        </w:numPr>
      </w:pPr>
      <w:r>
        <w:lastRenderedPageBreak/>
        <w:t>Ambiente motero</w:t>
      </w:r>
    </w:p>
    <w:p w14:paraId="2DBFEDD3" w14:textId="28E441CE" w:rsidR="00393F3A" w:rsidRDefault="00393F3A" w:rsidP="00D462D4">
      <w:pPr>
        <w:pStyle w:val="Prrafodelista"/>
        <w:numPr>
          <w:ilvl w:val="0"/>
          <w:numId w:val="30"/>
        </w:numPr>
      </w:pPr>
      <w:r>
        <w:t>Valoración de usuarios en</w:t>
      </w:r>
      <w:r w:rsidR="00FB0FCC">
        <w:t xml:space="preserve"> (como atributo </w:t>
      </w:r>
      <w:r w:rsidR="00FB0FCC">
        <w:sym w:font="Wingdings" w:char="F0E0"/>
      </w:r>
      <w:r w:rsidR="00FB0FCC">
        <w:t xml:space="preserve"> lista de valoraciones</w:t>
      </w:r>
      <w:proofErr w:type="gramStart"/>
      <w:r w:rsidR="00FB0FCC">
        <w:t xml:space="preserve">) </w:t>
      </w:r>
      <w:r>
        <w:t>:</w:t>
      </w:r>
      <w:proofErr w:type="gramEnd"/>
      <w:r>
        <w:t xml:space="preserve"> </w:t>
      </w:r>
      <w:r>
        <w:tab/>
      </w:r>
    </w:p>
    <w:p w14:paraId="29496D09" w14:textId="51885043" w:rsidR="00791E0A" w:rsidRDefault="00791E0A" w:rsidP="00E96F7A">
      <w:pPr>
        <w:pStyle w:val="Prrafodelista"/>
        <w:numPr>
          <w:ilvl w:val="1"/>
          <w:numId w:val="30"/>
        </w:numPr>
      </w:pPr>
      <w:r>
        <w:t xml:space="preserve">Nivel de </w:t>
      </w:r>
      <w:r w:rsidR="00E96F7A">
        <w:t>conducción</w:t>
      </w:r>
    </w:p>
    <w:p w14:paraId="48985D5A" w14:textId="73B65D78" w:rsidR="00E96F7A" w:rsidRDefault="004C7748" w:rsidP="00E96F7A">
      <w:pPr>
        <w:pStyle w:val="Prrafodelista"/>
        <w:numPr>
          <w:ilvl w:val="1"/>
          <w:numId w:val="30"/>
        </w:numPr>
      </w:pPr>
      <w:r>
        <w:t>Puntualidad</w:t>
      </w:r>
    </w:p>
    <w:p w14:paraId="362CBC41" w14:textId="71E8039E" w:rsidR="004C7748" w:rsidRDefault="004C7748" w:rsidP="00E96F7A">
      <w:pPr>
        <w:pStyle w:val="Prrafodelista"/>
        <w:numPr>
          <w:ilvl w:val="1"/>
          <w:numId w:val="30"/>
        </w:numPr>
      </w:pPr>
      <w:r>
        <w:t>Extrovertido-amable-simpátic</w:t>
      </w:r>
      <w:r w:rsidR="00806F7F">
        <w:t>o-buen rollo…</w:t>
      </w:r>
    </w:p>
    <w:p w14:paraId="6CDFB4F0" w14:textId="49009783" w:rsidR="00E62736" w:rsidRDefault="00E62736" w:rsidP="00E96F7A">
      <w:pPr>
        <w:pStyle w:val="Prrafodelista"/>
        <w:numPr>
          <w:ilvl w:val="1"/>
          <w:numId w:val="30"/>
        </w:numPr>
      </w:pPr>
      <w:r>
        <w:t xml:space="preserve">Luego se hace </w:t>
      </w:r>
      <w:r w:rsidR="00DA6611">
        <w:t>media,</w:t>
      </w:r>
      <w:r>
        <w:t xml:space="preserve"> pero puedes ver comentarios de manera individual</w:t>
      </w:r>
    </w:p>
    <w:p w14:paraId="36C14D97" w14:textId="3D04F3BA" w:rsidR="009020B4" w:rsidRDefault="009020B4" w:rsidP="009020B4">
      <w:pPr>
        <w:pStyle w:val="Prrafodelista"/>
        <w:numPr>
          <w:ilvl w:val="1"/>
          <w:numId w:val="30"/>
        </w:numPr>
      </w:pPr>
      <w:r>
        <w:t xml:space="preserve">Diferencias entre valoraciones de quedadas y </w:t>
      </w:r>
      <w:r w:rsidR="00A301BA">
        <w:t>de rutas</w:t>
      </w:r>
    </w:p>
    <w:p w14:paraId="0207085B" w14:textId="5A789DFD" w:rsidR="00F16F5B" w:rsidRDefault="00D43163" w:rsidP="009020B4">
      <w:pPr>
        <w:pStyle w:val="Prrafodelista"/>
        <w:numPr>
          <w:ilvl w:val="1"/>
          <w:numId w:val="30"/>
        </w:numPr>
      </w:pPr>
      <w:r>
        <w:t>En valoraci</w:t>
      </w:r>
      <w:r w:rsidR="00992E01">
        <w:t>ó</w:t>
      </w:r>
      <w:r>
        <w:t>n</w:t>
      </w:r>
      <w:r w:rsidR="00437E35">
        <w:t xml:space="preserve"> </w:t>
      </w:r>
      <w:r>
        <w:t xml:space="preserve">de </w:t>
      </w:r>
      <w:r w:rsidR="00437E35">
        <w:t>quedada valoración de ruta y de usuario</w:t>
      </w:r>
    </w:p>
    <w:p w14:paraId="6051D2AB" w14:textId="39C7738F" w:rsidR="00604B1C" w:rsidRDefault="00604B1C" w:rsidP="009020B4">
      <w:pPr>
        <w:pStyle w:val="Prrafodelista"/>
        <w:numPr>
          <w:ilvl w:val="1"/>
          <w:numId w:val="30"/>
        </w:numPr>
      </w:pPr>
      <w:r>
        <w:t>Valorar dentro de las rutas curvas o carreteras concretas</w:t>
      </w:r>
    </w:p>
    <w:p w14:paraId="0F988A67" w14:textId="1CA1AB99" w:rsidR="00792BE6" w:rsidRDefault="00E639F8" w:rsidP="00792BE6">
      <w:pPr>
        <w:pStyle w:val="Prrafodelista"/>
        <w:numPr>
          <w:ilvl w:val="0"/>
          <w:numId w:val="30"/>
        </w:numPr>
      </w:pPr>
      <w:r>
        <w:t>Añadir a la aplicación</w:t>
      </w:r>
      <w:r w:rsidR="00AB6C9E">
        <w:t xml:space="preserve"> telemetría</w:t>
      </w:r>
    </w:p>
    <w:p w14:paraId="0140D57E" w14:textId="58B8506D" w:rsidR="00AB6C9E" w:rsidRDefault="00AB6C9E" w:rsidP="00AB6C9E">
      <w:pPr>
        <w:pStyle w:val="Prrafodelista"/>
        <w:numPr>
          <w:ilvl w:val="1"/>
          <w:numId w:val="30"/>
        </w:numPr>
      </w:pPr>
      <w:r>
        <w:t>Velocidad media</w:t>
      </w:r>
    </w:p>
    <w:p w14:paraId="31F2595D" w14:textId="16C8B313" w:rsidR="009A4C7B" w:rsidRDefault="009A4C7B" w:rsidP="009A4C7B">
      <w:pPr>
        <w:pStyle w:val="Prrafodelista"/>
        <w:numPr>
          <w:ilvl w:val="1"/>
          <w:numId w:val="30"/>
        </w:numPr>
      </w:pPr>
      <w:r>
        <w:t>Velocidad punta</w:t>
      </w:r>
    </w:p>
    <w:p w14:paraId="7171DC09" w14:textId="3BEA1256" w:rsidR="00AB6C9E" w:rsidRDefault="00AB6C9E" w:rsidP="00AB6C9E">
      <w:pPr>
        <w:pStyle w:val="Prrafodelista"/>
        <w:numPr>
          <w:ilvl w:val="1"/>
          <w:numId w:val="30"/>
        </w:numPr>
      </w:pPr>
      <w:r>
        <w:t>Inclinación máxima a derechas</w:t>
      </w:r>
    </w:p>
    <w:p w14:paraId="1DCE34CD" w14:textId="5EAE5D13" w:rsidR="00AB6C9E" w:rsidRDefault="00AB6C9E" w:rsidP="00AB6C9E">
      <w:pPr>
        <w:pStyle w:val="Prrafodelista"/>
        <w:numPr>
          <w:ilvl w:val="1"/>
          <w:numId w:val="30"/>
        </w:numPr>
      </w:pPr>
      <w:r>
        <w:t>Inclinación máxima a izquierdas</w:t>
      </w:r>
    </w:p>
    <w:p w14:paraId="7CA93F40" w14:textId="58F23DB8" w:rsidR="008D486F" w:rsidRDefault="008D486F" w:rsidP="00AB6C9E">
      <w:pPr>
        <w:pStyle w:val="Prrafodelista"/>
        <w:numPr>
          <w:ilvl w:val="1"/>
          <w:numId w:val="30"/>
        </w:numPr>
      </w:pPr>
      <w:r>
        <w:t>Velocidad máxima en curva</w:t>
      </w:r>
    </w:p>
    <w:p w14:paraId="6036AE68" w14:textId="2C8A8FC8" w:rsidR="008D486F" w:rsidRDefault="008D486F" w:rsidP="00AB6C9E">
      <w:pPr>
        <w:pStyle w:val="Prrafodelista"/>
        <w:numPr>
          <w:ilvl w:val="1"/>
          <w:numId w:val="30"/>
        </w:numPr>
      </w:pPr>
      <w:r>
        <w:t>Velocidad media en curva</w:t>
      </w:r>
    </w:p>
    <w:p w14:paraId="5ABAC81E" w14:textId="536E69E1" w:rsidR="009A4C7B" w:rsidRDefault="009A4C7B" w:rsidP="00AB6C9E">
      <w:pPr>
        <w:pStyle w:val="Prrafodelista"/>
        <w:numPr>
          <w:ilvl w:val="1"/>
          <w:numId w:val="30"/>
        </w:numPr>
      </w:pPr>
      <w:r>
        <w:t>Cantidad de curvas a derechas</w:t>
      </w:r>
    </w:p>
    <w:p w14:paraId="4DE0CC75" w14:textId="66576A4A" w:rsidR="009A4C7B" w:rsidRDefault="009A4C7B" w:rsidP="00AB6C9E">
      <w:pPr>
        <w:pStyle w:val="Prrafodelista"/>
        <w:numPr>
          <w:ilvl w:val="1"/>
          <w:numId w:val="30"/>
        </w:numPr>
      </w:pPr>
      <w:r>
        <w:t>Cantidad de curvas a izquierdas</w:t>
      </w:r>
    </w:p>
    <w:p w14:paraId="15FD62DF" w14:textId="44AA75DE" w:rsidR="003D2533" w:rsidRDefault="003A2D63" w:rsidP="00604B1C">
      <w:pPr>
        <w:pStyle w:val="Prrafodelista"/>
        <w:numPr>
          <w:ilvl w:val="1"/>
          <w:numId w:val="30"/>
        </w:numPr>
      </w:pPr>
      <w:r>
        <w:t>Ver trazado completo con colores asociado a velocidad o inclinación</w:t>
      </w:r>
      <w:r w:rsidR="003D2533">
        <w:t>, puntos de velocidad punta</w:t>
      </w:r>
    </w:p>
    <w:p w14:paraId="7430ABC9" w14:textId="0E7D7A1D" w:rsidR="00C77C08" w:rsidRDefault="002761D2" w:rsidP="00C77C08">
      <w:pPr>
        <w:pStyle w:val="Prrafodelista"/>
        <w:numPr>
          <w:ilvl w:val="0"/>
          <w:numId w:val="30"/>
        </w:numPr>
      </w:pPr>
      <w:r>
        <w:t>Una vez inscrito a una ruta, que te avise de las señales típicas de los moteros para ciertas situaciones, esta información también podría estar disponible antes de inscribirte a la ruta:</w:t>
      </w:r>
    </w:p>
    <w:p w14:paraId="416E0167" w14:textId="751C3ADB" w:rsidR="00C77C08" w:rsidRDefault="00C77C08" w:rsidP="00C77C08">
      <w:pPr>
        <w:pStyle w:val="Prrafodelista"/>
        <w:numPr>
          <w:ilvl w:val="1"/>
          <w:numId w:val="30"/>
        </w:numPr>
      </w:pPr>
      <w:r>
        <w:t xml:space="preserve">+  Consejos para circular en grupo. </w:t>
      </w:r>
      <w:proofErr w:type="spellStart"/>
      <w:r>
        <w:t>Ej</w:t>
      </w:r>
      <w:proofErr w:type="spellEnd"/>
      <w:r>
        <w:t xml:space="preserve">: ir en </w:t>
      </w:r>
      <w:proofErr w:type="spellStart"/>
      <w:r>
        <w:t>zig-zag</w:t>
      </w:r>
      <w:proofErr w:type="spellEnd"/>
      <w:r>
        <w:t xml:space="preserve"> para en una frenada de emergencia no hacer un efecto domino</w:t>
      </w:r>
    </w:p>
    <w:p w14:paraId="570AE329" w14:textId="31420D88" w:rsidR="00505825" w:rsidRDefault="00505825" w:rsidP="00505825">
      <w:pPr>
        <w:pStyle w:val="Prrafodelista"/>
        <w:numPr>
          <w:ilvl w:val="0"/>
          <w:numId w:val="30"/>
        </w:numPr>
      </w:pPr>
      <w:r>
        <w:t xml:space="preserve">Existe </w:t>
      </w:r>
      <w:proofErr w:type="spellStart"/>
      <w:r>
        <w:t>wikilok</w:t>
      </w:r>
      <w:proofErr w:type="spellEnd"/>
      <w:r>
        <w:t xml:space="preserve"> para senderismo me ha dicho </w:t>
      </w:r>
      <w:r w:rsidR="00FC4D94">
        <w:t>a la gente</w:t>
      </w:r>
    </w:p>
    <w:p w14:paraId="225EBB38" w14:textId="1F88BAF1" w:rsidR="00C77C08" w:rsidRDefault="009F4FE0" w:rsidP="00C77C08">
      <w:pPr>
        <w:pStyle w:val="Prrafodelista"/>
        <w:numPr>
          <w:ilvl w:val="1"/>
          <w:numId w:val="30"/>
        </w:numPr>
      </w:pPr>
      <w:r>
        <w:rPr>
          <w:noProof/>
        </w:rPr>
        <w:lastRenderedPageBreak/>
        <w:drawing>
          <wp:inline distT="0" distB="0" distL="0" distR="0" wp14:anchorId="77C3C998" wp14:editId="011C772E">
            <wp:extent cx="5036185" cy="6849745"/>
            <wp:effectExtent l="0" t="0" r="0" b="8255"/>
            <wp:docPr id="2" name="Imagen 2" descr="Guía de señales mot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señales moter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185" cy="6849745"/>
                    </a:xfrm>
                    <a:prstGeom prst="rect">
                      <a:avLst/>
                    </a:prstGeom>
                    <a:noFill/>
                    <a:ln>
                      <a:noFill/>
                    </a:ln>
                  </pic:spPr>
                </pic:pic>
              </a:graphicData>
            </a:graphic>
          </wp:inline>
        </w:drawing>
      </w:r>
    </w:p>
    <w:p w14:paraId="5B7873E2" w14:textId="269719B8" w:rsidR="00050E92" w:rsidRDefault="00050E92" w:rsidP="00C77C08">
      <w:pPr>
        <w:pStyle w:val="Prrafodelista"/>
        <w:numPr>
          <w:ilvl w:val="1"/>
          <w:numId w:val="30"/>
        </w:numPr>
      </w:pPr>
      <w:r>
        <w:t xml:space="preserve">Saludo </w:t>
      </w:r>
      <w:proofErr w:type="spellStart"/>
      <w:r>
        <w:t>moter</w:t>
      </w:r>
      <w:proofErr w:type="spellEnd"/>
      <w:r>
        <w:t xml:space="preserve"> (cuando te cruzas de frente con una moto:</w:t>
      </w:r>
    </w:p>
    <w:p w14:paraId="5CF77B4C" w14:textId="41272402" w:rsidR="00701DEE" w:rsidRDefault="00701DEE" w:rsidP="00701DEE">
      <w:pPr>
        <w:pStyle w:val="Prrafodelista"/>
        <w:numPr>
          <w:ilvl w:val="1"/>
          <w:numId w:val="30"/>
        </w:numPr>
      </w:pPr>
      <w:r>
        <w:rPr>
          <w:noProof/>
        </w:rPr>
        <w:lastRenderedPageBreak/>
        <w:drawing>
          <wp:inline distT="0" distB="0" distL="0" distR="0" wp14:anchorId="5AD66E1D" wp14:editId="5E33CEAA">
            <wp:extent cx="2860675" cy="1611630"/>
            <wp:effectExtent l="0" t="0" r="0" b="7620"/>
            <wp:docPr id="4" name="Imagen 4" descr="El significado de las señas de los mot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significado de las señas de los moter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675" cy="1611630"/>
                    </a:xfrm>
                    <a:prstGeom prst="rect">
                      <a:avLst/>
                    </a:prstGeom>
                    <a:noFill/>
                    <a:ln>
                      <a:noFill/>
                    </a:ln>
                  </pic:spPr>
                </pic:pic>
              </a:graphicData>
            </a:graphic>
          </wp:inline>
        </w:drawing>
      </w:r>
    </w:p>
    <w:p w14:paraId="159D30E7" w14:textId="6DD9BF05" w:rsidR="00701DEE" w:rsidRDefault="00701DEE" w:rsidP="00701DEE">
      <w:pPr>
        <w:pStyle w:val="Prrafodelista"/>
        <w:numPr>
          <w:ilvl w:val="1"/>
          <w:numId w:val="30"/>
        </w:numPr>
      </w:pPr>
      <w:r>
        <w:t>Saludo cuando adelantas a una moto:</w:t>
      </w:r>
    </w:p>
    <w:p w14:paraId="5582068C" w14:textId="1C382F19" w:rsidR="00701DEE" w:rsidRDefault="005A0A22" w:rsidP="00701DEE">
      <w:pPr>
        <w:pStyle w:val="Prrafodelista"/>
        <w:numPr>
          <w:ilvl w:val="1"/>
          <w:numId w:val="30"/>
        </w:numPr>
      </w:pPr>
      <w:r>
        <w:rPr>
          <w:noProof/>
        </w:rPr>
        <w:drawing>
          <wp:inline distT="0" distB="0" distL="0" distR="0" wp14:anchorId="60532C11" wp14:editId="15086388">
            <wp:extent cx="5036185" cy="3357245"/>
            <wp:effectExtent l="0" t="0" r="0" b="0"/>
            <wp:docPr id="5" name="Imagen 5" descr="Señales moteras: ¿cuáles son los gestos y saludos del código mot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ñales moteras: ¿cuáles son los gestos y saludos del código moter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6185" cy="3357245"/>
                    </a:xfrm>
                    <a:prstGeom prst="rect">
                      <a:avLst/>
                    </a:prstGeom>
                    <a:noFill/>
                    <a:ln>
                      <a:noFill/>
                    </a:ln>
                  </pic:spPr>
                </pic:pic>
              </a:graphicData>
            </a:graphic>
          </wp:inline>
        </w:drawing>
      </w:r>
    </w:p>
    <w:p w14:paraId="6982708C" w14:textId="77777777" w:rsidR="00013B32" w:rsidRDefault="00013B32" w:rsidP="00013B32"/>
    <w:p w14:paraId="16CA9094" w14:textId="741931FD" w:rsidR="006E26F1" w:rsidRDefault="006E26F1" w:rsidP="00444930"/>
    <w:p w14:paraId="059FA7E8" w14:textId="77777777" w:rsidR="006E26F1" w:rsidRDefault="006E26F1" w:rsidP="00444930"/>
    <w:p w14:paraId="3C478F05" w14:textId="77777777" w:rsidR="00444930" w:rsidRDefault="00444930" w:rsidP="00444930">
      <w:pPr>
        <w:ind w:left="360"/>
      </w:pPr>
    </w:p>
    <w:p w14:paraId="56069674" w14:textId="77777777" w:rsidR="00444930" w:rsidRDefault="00444930" w:rsidP="00444930"/>
    <w:p w14:paraId="24F3705B" w14:textId="633C0B09" w:rsidR="006F3226" w:rsidRDefault="006F3226" w:rsidP="006F3226"/>
    <w:p w14:paraId="704D32FB" w14:textId="77777777" w:rsidR="00E43E8E" w:rsidRDefault="00E43E8E" w:rsidP="000330DA"/>
    <w:p w14:paraId="07A4E05B" w14:textId="77777777" w:rsidR="00877223" w:rsidRDefault="00877223" w:rsidP="00803372"/>
    <w:p w14:paraId="06663E3B" w14:textId="77777777" w:rsidR="00A03620" w:rsidRDefault="00A03620" w:rsidP="00A03620">
      <w:pPr>
        <w:pStyle w:val="Prrafodelista"/>
      </w:pPr>
    </w:p>
    <w:p w14:paraId="0F53CE03" w14:textId="0CD84A07" w:rsidR="00D8720C" w:rsidRPr="00B612E8" w:rsidRDefault="00C73DFD" w:rsidP="00630A81">
      <w:pPr>
        <w:pStyle w:val="Ttulo2"/>
      </w:pPr>
      <w:bookmarkStart w:id="158" w:name="_Toc4416835"/>
      <w:r>
        <w:t>Apartado 1.2</w:t>
      </w:r>
      <w:bookmarkEnd w:id="158"/>
    </w:p>
    <w:p w14:paraId="080D4AFC" w14:textId="6809540A" w:rsidR="00C73DFD" w:rsidDel="00A53E4E" w:rsidRDefault="00C73DFD" w:rsidP="00C73DFD">
      <w:pPr>
        <w:rPr>
          <w:del w:id="159" w:author="Jaime Ignacio Arradi Casas" w:date="2021-04-24T17:43:00Z"/>
        </w:rPr>
      </w:pPr>
      <w:del w:id="160" w:author="Jaime Ignacio Arradi Casas" w:date="2021-04-24T17:43:00Z">
        <w:r w:rsidDel="00A53E4E">
          <w:delTex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delText>
        </w:r>
      </w:del>
    </w:p>
    <w:p w14:paraId="0102597A" w14:textId="29A6F662" w:rsidR="00C73DFD" w:rsidRDefault="00C73DFD" w:rsidP="00C73DFD">
      <w:del w:id="161" w:author="Jaime Ignacio Arradi Casas" w:date="2021-04-24T17:43:00Z">
        <w:r w:rsidDel="00A53E4E">
          <w:delText>texto texto texto texto texto texto texto texto texto texto texto texto texto texto texto texto texto texto texto texto texto texto texto texto texto texto texto texto texto texto texto texto texto texto texto texto texto texto texto texto texto texto texto.</w:delText>
        </w:r>
      </w:del>
    </w:p>
    <w:p w14:paraId="0546D9CF" w14:textId="0A1E8343" w:rsidR="00A53E4E" w:rsidRDefault="00A53E4E" w:rsidP="00C73DFD"/>
    <w:p w14:paraId="4F9E697F" w14:textId="34FB7DF0" w:rsidR="00A53E4E" w:rsidRDefault="00A53E4E" w:rsidP="00C73DFD">
      <w:r>
        <w:t>PLAY FRAMEWORK:</w:t>
      </w:r>
    </w:p>
    <w:p w14:paraId="248AE221" w14:textId="2BBC3EE2" w:rsidR="00A53E4E" w:rsidRDefault="00A53E4E" w:rsidP="00A53E4E">
      <w:r>
        <w:t xml:space="preserve">Play es un marco de trabajo de alta productividad para aplicaciones web en Java y Scala que integra componentes y </w:t>
      </w:r>
      <w:proofErr w:type="spellStart"/>
      <w:r>
        <w:t>APIs</w:t>
      </w:r>
      <w:proofErr w:type="spellEnd"/>
      <w:r>
        <w:t xml:space="preserve"> para el desarrollo de aplicaciones web modernas. Play fue desarrollado por desarrolladores web para el desarrollo de aplicaciones web.</w:t>
      </w:r>
    </w:p>
    <w:p w14:paraId="2F360694" w14:textId="77777777" w:rsidR="001C7170" w:rsidRDefault="001C7170" w:rsidP="001C7170">
      <w:r>
        <w:t xml:space="preserve">Java es un lenguaje de programación basado en clases y orientado a objetos, diseñado para tener menos dependencias. Es uno de los lenguajes más utilizados y preferido por los programadores. Java también es una plataforma para el desarrollo de aplicaciones. </w:t>
      </w:r>
    </w:p>
    <w:p w14:paraId="6A498E29" w14:textId="4ABA41DF" w:rsidR="001C7170" w:rsidRDefault="001C7170" w:rsidP="001C7170">
      <w:r>
        <w:t>Por estas razones, Java es rápido, seguro y fiable y se utiliza ampliamente para el desarrollo de aplicaciones en ordenadores portátiles, centros de datos, consolas de juegos, superordenadores científicos, teléfonos móviles, etc.</w:t>
      </w:r>
    </w:p>
    <w:p w14:paraId="22DF9C61" w14:textId="28FE6AAA" w:rsidR="001C7170" w:rsidRDefault="001C7170" w:rsidP="001C7170">
      <w:r w:rsidRPr="001C7170">
        <w:lastRenderedPageBreak/>
        <w:t xml:space="preserve">Scala combina la programación funcional y orientada a objetos en un lenguaje conciso y de alto nivel. Los </w:t>
      </w:r>
      <w:r w:rsidR="00DE3C60">
        <w:t>“</w:t>
      </w:r>
      <w:proofErr w:type="spellStart"/>
      <w:r w:rsidR="00DE3C60">
        <w:t>Scala’s</w:t>
      </w:r>
      <w:proofErr w:type="spellEnd"/>
      <w:r w:rsidR="00DE3C60">
        <w:t xml:space="preserve"> </w:t>
      </w:r>
      <w:proofErr w:type="spellStart"/>
      <w:r w:rsidR="00DE3C60">
        <w:t>static</w:t>
      </w:r>
      <w:proofErr w:type="spellEnd"/>
      <w:r w:rsidR="00DE3C60">
        <w:t xml:space="preserve"> </w:t>
      </w:r>
      <w:proofErr w:type="spellStart"/>
      <w:r w:rsidR="00DE3C60">
        <w:t>types</w:t>
      </w:r>
      <w:proofErr w:type="spellEnd"/>
      <w:r w:rsidR="00DE3C60">
        <w:t>”</w:t>
      </w:r>
      <w:r w:rsidRPr="001C7170">
        <w:t xml:space="preserve"> ayudan a evitar errores en aplicaciones complejas, y sus tiempos de ejecución JVM y JavaScript le permiten construir sistemas de alto rendimiento con fácil acceso a</w:t>
      </w:r>
      <w:r w:rsidR="00DE3C60">
        <w:t xml:space="preserve"> un</w:t>
      </w:r>
      <w:r w:rsidRPr="001C7170">
        <w:t xml:space="preserve"> enorme ecosistema</w:t>
      </w:r>
      <w:r w:rsidR="00DE3C60">
        <w:t xml:space="preserve"> </w:t>
      </w:r>
      <w:r w:rsidRPr="001C7170">
        <w:t>de bibliotecas.</w:t>
      </w:r>
    </w:p>
    <w:p w14:paraId="4D7F5687" w14:textId="5C815154" w:rsidR="001C72A0" w:rsidRDefault="00A53E4E" w:rsidP="001C7170">
      <w:r>
        <w:t xml:space="preserve">Marco de trabajo o Framework en inglés se refiere </w:t>
      </w:r>
      <w:r w:rsidR="001C72A0">
        <w:t>a</w:t>
      </w:r>
      <w:r w:rsidR="001C72A0" w:rsidRPr="001C72A0">
        <w:t xml:space="preserve"> una estructura conceptual y tecnológica de soporte definido</w:t>
      </w:r>
      <w:r w:rsidR="001C72A0">
        <w:t xml:space="preserve"> que sirve como base para el código. Los </w:t>
      </w:r>
      <w:proofErr w:type="spellStart"/>
      <w:r w:rsidR="001C72A0">
        <w:t>frameworks</w:t>
      </w:r>
      <w:proofErr w:type="spellEnd"/>
      <w:r w:rsidR="001C72A0">
        <w:t xml:space="preserve"> existen para simplificar la programación ayudándonos a: no escribir código repetitivo, mantener una buena estructura en el código y realizar código más complejo del que somos capaces de hacer sin ayuda. Gracias a todas estas ventajas programar se convierte en algo más sencillo y rápido.</w:t>
      </w:r>
    </w:p>
    <w:p w14:paraId="7F11D09E" w14:textId="42709FBD" w:rsidR="00A53E4E" w:rsidRDefault="001C72A0" w:rsidP="00A53E4E">
      <w:r>
        <w:t>API de las siglas “</w:t>
      </w:r>
      <w:proofErr w:type="spellStart"/>
      <w:r>
        <w:t>Applicaction</w:t>
      </w:r>
      <w:proofErr w:type="spellEnd"/>
      <w:r>
        <w:t xml:space="preserve"> </w:t>
      </w:r>
      <w:proofErr w:type="spellStart"/>
      <w:r>
        <w:t>Programming</w:t>
      </w:r>
      <w:proofErr w:type="spellEnd"/>
      <w:r>
        <w:t xml:space="preserve"> </w:t>
      </w:r>
      <w:proofErr w:type="gramStart"/>
      <w:r>
        <w:t>Interface</w:t>
      </w:r>
      <w:proofErr w:type="gramEnd"/>
      <w:r>
        <w:t>” es un software intermediario que permite la comunicación entre dos aplicaciones, un</w:t>
      </w:r>
      <w:r w:rsidR="001C7170">
        <w:t xml:space="preserve"> ejemplo concreto sería c</w:t>
      </w:r>
      <w:r w:rsidR="001C7170" w:rsidRPr="001C7170">
        <w:t>uando usas una aplicación en tu teléfono móvil, la aplicación se conecta a Internet y envía datos a un servidor. El servidor recupera esos datos, los interpreta, realiza las acciones necesarias y los devuelve a</w:t>
      </w:r>
      <w:r w:rsidR="001C7170">
        <w:t>l</w:t>
      </w:r>
      <w:r w:rsidR="001C7170" w:rsidRPr="001C7170">
        <w:t xml:space="preserve"> teléfono. A continuación, la aplicación interpreta esos datos y te presenta la información que querías de forma legible</w:t>
      </w:r>
      <w:r w:rsidR="001C7170">
        <w:t>.</w:t>
      </w:r>
    </w:p>
    <w:p w14:paraId="3061913E" w14:textId="059D67C3" w:rsidR="00A53E4E" w:rsidRDefault="00A53E4E" w:rsidP="00A53E4E">
      <w:r>
        <w:t>Play proporciona patrones de programación concisos y funcionales.</w:t>
      </w:r>
      <w:r w:rsidR="00DE3C60">
        <w:t xml:space="preserve"> </w:t>
      </w:r>
      <w:r>
        <w:t xml:space="preserve">Como marco de trabajo completo, Play incluye todos los componentes </w:t>
      </w:r>
      <w:r w:rsidR="00DE3C60">
        <w:t>necesarios</w:t>
      </w:r>
      <w:r>
        <w:t xml:space="preserve"> para construir aplicaciones web y servicios REST</w:t>
      </w:r>
      <w:r w:rsidR="00DE3C60">
        <w:t xml:space="preserve">. </w:t>
      </w:r>
    </w:p>
    <w:p w14:paraId="455BC931" w14:textId="59116DD3" w:rsidR="00A53E4E" w:rsidRDefault="00A53E4E" w:rsidP="00A53E4E">
      <w:r>
        <w:t>La arquitectura de Play</w:t>
      </w:r>
      <w:r w:rsidR="00DE3C60">
        <w:t xml:space="preserve"> </w:t>
      </w:r>
      <w:r>
        <w:t xml:space="preserve">utiliza Akka y Akka </w:t>
      </w:r>
      <w:proofErr w:type="spellStart"/>
      <w:r>
        <w:t>Streams</w:t>
      </w:r>
      <w:proofErr w:type="spellEnd"/>
      <w:r>
        <w:t xml:space="preserve"> de forma encubierta para proporcionar un consumo de recursos predecible y mínimo (CPU, memoria, hilos). Gracias a su modelo reactivo, las aplicaciones escalan de forma natural, tanto horizontal como verticalmente.</w:t>
      </w:r>
    </w:p>
    <w:p w14:paraId="0CAF2E6B" w14:textId="7AFE27DC" w:rsidR="00DE3C60" w:rsidRDefault="00DE3C60" w:rsidP="00A53E4E">
      <w:r>
        <w:t>Una aplicación Play solo necesita el Play JAR file para funcionar correctamente, se puede utilizar tanto Scala como Java para programar le proyecto.</w:t>
      </w:r>
      <w:r w:rsidR="006232B6">
        <w:t xml:space="preserve"> Por </w:t>
      </w:r>
      <w:proofErr w:type="gramStart"/>
      <w:r w:rsidR="006232B6">
        <w:t>tanto</w:t>
      </w:r>
      <w:proofErr w:type="gramEnd"/>
      <w:r w:rsidR="006232B6">
        <w:t xml:space="preserve"> para funcionar solo necesita Java SE 1.8 o superior.</w:t>
      </w:r>
    </w:p>
    <w:p w14:paraId="034C0CF3" w14:textId="13334C17" w:rsidR="006232B6" w:rsidRDefault="006232B6" w:rsidP="00A53E4E">
      <w:r>
        <w:lastRenderedPageBreak/>
        <w:t xml:space="preserve">Las aplicaciones </w:t>
      </w:r>
      <w:proofErr w:type="spellStart"/>
      <w:r>
        <w:t>play</w:t>
      </w:r>
      <w:proofErr w:type="spellEnd"/>
      <w:r>
        <w:t xml:space="preserve"> también cuentan con soporte para </w:t>
      </w:r>
      <w:proofErr w:type="spellStart"/>
      <w:r w:rsidR="00740551">
        <w:t>sbt</w:t>
      </w:r>
      <w:proofErr w:type="spellEnd"/>
      <w:r>
        <w:t>, entre otras cosas permite que el proyecto se ejecute en cualquier “maquina” y que automáticamente al compilar el proyecto, se descarguen todas las librerías y archivos necesarios para su correcto funcionamiento.</w:t>
      </w:r>
    </w:p>
    <w:p w14:paraId="2DB1F4F5" w14:textId="29FB7711" w:rsidR="006232B6" w:rsidRDefault="00740551" w:rsidP="00A53E4E">
      <w:proofErr w:type="spellStart"/>
      <w:r>
        <w:t>S</w:t>
      </w:r>
      <w:r w:rsidR="006232B6" w:rsidRPr="006232B6">
        <w:t>bt</w:t>
      </w:r>
      <w:proofErr w:type="spellEnd"/>
      <w:r w:rsidR="006232B6" w:rsidRPr="006232B6">
        <w:t xml:space="preserve"> funciona de forma diferente a </w:t>
      </w:r>
      <w:r>
        <w:t>otras</w:t>
      </w:r>
      <w:r w:rsidR="006232B6" w:rsidRPr="006232B6">
        <w:t xml:space="preserve"> tareas de construcción tradicionales. </w:t>
      </w:r>
      <w:proofErr w:type="spellStart"/>
      <w:r>
        <w:t>S</w:t>
      </w:r>
      <w:r w:rsidR="006232B6" w:rsidRPr="006232B6">
        <w:t>bt</w:t>
      </w:r>
      <w:proofErr w:type="spellEnd"/>
      <w:r w:rsidR="006232B6" w:rsidRPr="006232B6">
        <w:t xml:space="preserve"> es </w:t>
      </w:r>
      <w:r>
        <w:t xml:space="preserve">fundamentalmente </w:t>
      </w:r>
      <w:r w:rsidR="006232B6" w:rsidRPr="006232B6">
        <w:t xml:space="preserve">un motor de tareas. Su construcción se representa como un árbol de dependencias de tareas que necesitan ser ejecutadas, por ejemplo, la tarea de compilación depende de la tarea de fuentes, que depende de la tarea </w:t>
      </w:r>
      <w:proofErr w:type="spellStart"/>
      <w:r w:rsidR="006232B6" w:rsidRPr="006232B6">
        <w:t>sourceDirectories</w:t>
      </w:r>
      <w:proofErr w:type="spellEnd"/>
      <w:r w:rsidR="006232B6" w:rsidRPr="006232B6">
        <w:t xml:space="preserve"> y la tarea </w:t>
      </w:r>
      <w:proofErr w:type="spellStart"/>
      <w:r w:rsidR="006232B6" w:rsidRPr="006232B6">
        <w:t>sourceGenerators</w:t>
      </w:r>
      <w:proofErr w:type="spellEnd"/>
      <w:r w:rsidR="006232B6" w:rsidRPr="006232B6">
        <w:t>, y así sucesivamente.</w:t>
      </w:r>
    </w:p>
    <w:p w14:paraId="55FBF0C5" w14:textId="6039CE21" w:rsidR="00BD6BAD" w:rsidRDefault="00BD6BAD" w:rsidP="00A53E4E">
      <w:r>
        <w:t>La estructura de una aplicación Play se compone de:</w:t>
      </w:r>
    </w:p>
    <w:p w14:paraId="24A5B71C" w14:textId="1F4731AF" w:rsidR="00BD6BAD" w:rsidRDefault="00BD6BAD" w:rsidP="00BD6BAD">
      <w:pPr>
        <w:pStyle w:val="Prrafodelista"/>
        <w:numPr>
          <w:ilvl w:val="3"/>
          <w:numId w:val="30"/>
        </w:numPr>
      </w:pPr>
      <w:r w:rsidRPr="006971A6">
        <w:rPr>
          <w:u w:val="single"/>
        </w:rPr>
        <w:t>App:</w:t>
      </w:r>
      <w:r>
        <w:t xml:space="preserve"> </w:t>
      </w:r>
      <w:r w:rsidRPr="00BD6BAD">
        <w:t xml:space="preserve">El directorio de la aplicación contiene todos los artefactos ejecutables: Código fuente </w:t>
      </w:r>
      <w:r>
        <w:t xml:space="preserve">de </w:t>
      </w:r>
      <w:r w:rsidRPr="00BD6BAD">
        <w:t>Java y Scala, plantillas y fuentes de activos compilados.</w:t>
      </w:r>
    </w:p>
    <w:p w14:paraId="703E27B1" w14:textId="77777777" w:rsidR="006971A6" w:rsidRDefault="006971A6" w:rsidP="006971A6">
      <w:pPr>
        <w:pStyle w:val="Prrafodelista"/>
        <w:ind w:left="2880"/>
      </w:pPr>
    </w:p>
    <w:p w14:paraId="0949C9A4" w14:textId="508F27FA" w:rsidR="00BD6BAD" w:rsidRDefault="006971A6" w:rsidP="006971A6">
      <w:pPr>
        <w:pStyle w:val="Prrafodelista"/>
        <w:ind w:left="2880"/>
      </w:pPr>
      <w:r>
        <w:t xml:space="preserve">Hay tres paquetes en el directorio </w:t>
      </w:r>
      <w:proofErr w:type="gramStart"/>
      <w:r>
        <w:t>app</w:t>
      </w:r>
      <w:proofErr w:type="gramEnd"/>
      <w:r>
        <w:t>, uno para cada componente del patrón arquitectónico MVC:</w:t>
      </w:r>
      <w:r>
        <w:t xml:space="preserve"> </w:t>
      </w:r>
      <w:r>
        <w:t>app/</w:t>
      </w:r>
      <w:proofErr w:type="spellStart"/>
      <w:r>
        <w:t>controllers</w:t>
      </w:r>
      <w:proofErr w:type="spellEnd"/>
      <w:r>
        <w:t xml:space="preserve">, </w:t>
      </w:r>
      <w:r>
        <w:t>app/modelos</w:t>
      </w:r>
      <w:r>
        <w:t xml:space="preserve"> y </w:t>
      </w:r>
      <w:r>
        <w:t>app/vistas</w:t>
      </w:r>
      <w:r>
        <w:t>.</w:t>
      </w:r>
    </w:p>
    <w:p w14:paraId="1EFD816E" w14:textId="77777777" w:rsidR="006971A6" w:rsidRDefault="006971A6" w:rsidP="006971A6">
      <w:pPr>
        <w:pStyle w:val="Prrafodelista"/>
        <w:ind w:left="2880"/>
      </w:pPr>
    </w:p>
    <w:p w14:paraId="0E9BE0FC" w14:textId="4AE58D79" w:rsidR="006971A6" w:rsidRDefault="00BD6BAD" w:rsidP="006971A6">
      <w:pPr>
        <w:pStyle w:val="Prrafodelista"/>
        <w:numPr>
          <w:ilvl w:val="3"/>
          <w:numId w:val="30"/>
        </w:numPr>
      </w:pPr>
      <w:proofErr w:type="spellStart"/>
      <w:r w:rsidRPr="006971A6">
        <w:rPr>
          <w:u w:val="single"/>
        </w:rPr>
        <w:t>Public</w:t>
      </w:r>
      <w:proofErr w:type="spellEnd"/>
      <w:r w:rsidRPr="006971A6">
        <w:rPr>
          <w:u w:val="single"/>
        </w:rPr>
        <w:t>:</w:t>
      </w:r>
      <w:r>
        <w:t xml:space="preserve"> </w:t>
      </w:r>
      <w:r w:rsidR="006971A6">
        <w:t xml:space="preserve">Los recursos almacenados en el directorio público son activos estáticos que </w:t>
      </w:r>
      <w:r w:rsidR="006971A6">
        <w:t>están</w:t>
      </w:r>
      <w:r w:rsidR="006971A6">
        <w:t xml:space="preserve"> servidos directamente por el servidor web.</w:t>
      </w:r>
    </w:p>
    <w:p w14:paraId="0D12EC15" w14:textId="77777777" w:rsidR="006971A6" w:rsidRDefault="006971A6" w:rsidP="006971A6">
      <w:pPr>
        <w:pStyle w:val="Prrafodelista"/>
        <w:ind w:left="2880"/>
      </w:pPr>
    </w:p>
    <w:p w14:paraId="020B2D4C" w14:textId="7CA08D5D" w:rsidR="006971A6" w:rsidRDefault="006971A6" w:rsidP="006971A6">
      <w:pPr>
        <w:pStyle w:val="Prrafodelista"/>
        <w:ind w:left="2880"/>
      </w:pPr>
      <w:r>
        <w:t>Este directorio está dividido en tres subdirectorios</w:t>
      </w:r>
      <w:r>
        <w:t xml:space="preserve">: </w:t>
      </w:r>
      <w:r>
        <w:t xml:space="preserve">imágenes, hojas de estilo CSS y archivos JavaScript. </w:t>
      </w:r>
      <w:r>
        <w:t xml:space="preserve">Se </w:t>
      </w:r>
      <w:proofErr w:type="spellStart"/>
      <w:r>
        <w:t>deberían</w:t>
      </w:r>
      <w:r>
        <w:t>organizar</w:t>
      </w:r>
      <w:proofErr w:type="spellEnd"/>
      <w:r>
        <w:t xml:space="preserve"> </w:t>
      </w:r>
      <w:r>
        <w:t xml:space="preserve">así los </w:t>
      </w:r>
      <w:r>
        <w:t xml:space="preserve">activos estáticos para mantener la coherencia </w:t>
      </w:r>
      <w:r>
        <w:t>en</w:t>
      </w:r>
      <w:r>
        <w:t xml:space="preserve"> todas las aplicaciones de Play.</w:t>
      </w:r>
    </w:p>
    <w:p w14:paraId="61AF6807" w14:textId="77777777" w:rsidR="006971A6" w:rsidRPr="006971A6" w:rsidRDefault="006971A6" w:rsidP="006971A6">
      <w:pPr>
        <w:pStyle w:val="Prrafodelista"/>
        <w:numPr>
          <w:ilvl w:val="3"/>
          <w:numId w:val="30"/>
        </w:numPr>
      </w:pPr>
      <w:proofErr w:type="spellStart"/>
      <w:r w:rsidRPr="006971A6">
        <w:rPr>
          <w:u w:val="single"/>
        </w:rPr>
        <w:lastRenderedPageBreak/>
        <w:t>Conf</w:t>
      </w:r>
      <w:proofErr w:type="spellEnd"/>
      <w:r w:rsidRPr="006971A6">
        <w:rPr>
          <w:u w:val="single"/>
        </w:rPr>
        <w:t>:</w:t>
      </w:r>
      <w:r>
        <w:rPr>
          <w:u w:val="single"/>
        </w:rPr>
        <w:t xml:space="preserve"> </w:t>
      </w:r>
      <w:r w:rsidRPr="006971A6">
        <w:t xml:space="preserve">El directorio </w:t>
      </w:r>
      <w:proofErr w:type="spellStart"/>
      <w:r w:rsidRPr="006971A6">
        <w:t>conf</w:t>
      </w:r>
      <w:proofErr w:type="spellEnd"/>
      <w:r w:rsidRPr="006971A6">
        <w:t xml:space="preserve"> contiene los archivos de configuración de la aplicación. Hay dos archivos de configuración principales:</w:t>
      </w:r>
    </w:p>
    <w:p w14:paraId="4EC33E1C" w14:textId="0DCD0EE7" w:rsidR="006971A6" w:rsidRPr="006971A6" w:rsidRDefault="006971A6" w:rsidP="006971A6">
      <w:pPr>
        <w:pStyle w:val="Prrafodelista"/>
        <w:numPr>
          <w:ilvl w:val="4"/>
          <w:numId w:val="30"/>
        </w:numPr>
      </w:pPr>
      <w:proofErr w:type="spellStart"/>
      <w:r w:rsidRPr="006971A6">
        <w:t>application.conf</w:t>
      </w:r>
      <w:proofErr w:type="spellEnd"/>
      <w:r w:rsidRPr="006971A6">
        <w:t xml:space="preserve"> es el archivo de configuración principal de la</w:t>
      </w:r>
      <w:r>
        <w:t xml:space="preserve"> </w:t>
      </w:r>
      <w:r w:rsidRPr="006971A6">
        <w:t>aplicación</w:t>
      </w:r>
      <w:r>
        <w:t>.</w:t>
      </w:r>
    </w:p>
    <w:p w14:paraId="11E1F36A" w14:textId="75F27157" w:rsidR="006971A6" w:rsidRDefault="006971A6" w:rsidP="006971A6">
      <w:pPr>
        <w:pStyle w:val="Prrafodelista"/>
        <w:ind w:left="2880" w:firstLine="660"/>
      </w:pPr>
    </w:p>
    <w:p w14:paraId="3332A57E" w14:textId="125EAF89" w:rsidR="006971A6" w:rsidRDefault="006971A6" w:rsidP="006971A6">
      <w:pPr>
        <w:pStyle w:val="Prrafodelista"/>
        <w:numPr>
          <w:ilvl w:val="4"/>
          <w:numId w:val="30"/>
        </w:numPr>
      </w:pPr>
      <w:proofErr w:type="spellStart"/>
      <w:r w:rsidRPr="006971A6">
        <w:t>routes</w:t>
      </w:r>
      <w:proofErr w:type="spellEnd"/>
      <w:r w:rsidRPr="006971A6">
        <w:t xml:space="preserve"> es el archivo de definición de los</w:t>
      </w:r>
      <w:r>
        <w:t xml:space="preserve"> </w:t>
      </w:r>
      <w:proofErr w:type="spellStart"/>
      <w:r w:rsidRPr="006971A6">
        <w:t>routers</w:t>
      </w:r>
      <w:proofErr w:type="spellEnd"/>
      <w:r w:rsidRPr="006971A6">
        <w:t>.</w:t>
      </w:r>
    </w:p>
    <w:p w14:paraId="4A161151" w14:textId="77777777" w:rsidR="006971A6" w:rsidRDefault="006971A6" w:rsidP="006971A6">
      <w:pPr>
        <w:pStyle w:val="Prrafodelista"/>
      </w:pPr>
    </w:p>
    <w:p w14:paraId="5D15F3CD" w14:textId="5E189389" w:rsidR="006971A6" w:rsidRDefault="006971A6" w:rsidP="005B67FD">
      <w:pPr>
        <w:pStyle w:val="Prrafodelista"/>
        <w:numPr>
          <w:ilvl w:val="3"/>
          <w:numId w:val="30"/>
        </w:numPr>
      </w:pPr>
      <w:proofErr w:type="spellStart"/>
      <w:r w:rsidRPr="00CC0B1B">
        <w:rPr>
          <w:u w:val="single"/>
        </w:rPr>
        <w:t>Lib</w:t>
      </w:r>
      <w:proofErr w:type="spellEnd"/>
      <w:r w:rsidRPr="00CC0B1B">
        <w:rPr>
          <w:u w:val="single"/>
        </w:rPr>
        <w:t>:</w:t>
      </w:r>
      <w:r>
        <w:t xml:space="preserve"> </w:t>
      </w:r>
      <w:r w:rsidRPr="006971A6">
        <w:t xml:space="preserve">El directorio </w:t>
      </w:r>
      <w:proofErr w:type="spellStart"/>
      <w:r w:rsidRPr="006971A6">
        <w:t>lib</w:t>
      </w:r>
      <w:proofErr w:type="spellEnd"/>
      <w:r w:rsidRPr="006971A6">
        <w:t xml:space="preserve"> es opcional y contiene las dependencias de las bibliotecas no gestionadas, es decir, todos los archivos JAR que </w:t>
      </w:r>
      <w:r w:rsidR="00CC0B1B">
        <w:t xml:space="preserve">se </w:t>
      </w:r>
      <w:proofErr w:type="spellStart"/>
      <w:r w:rsidR="00CC0B1B">
        <w:t>queiran</w:t>
      </w:r>
      <w:proofErr w:type="spellEnd"/>
      <w:r w:rsidR="00CC0B1B">
        <w:t xml:space="preserve"> </w:t>
      </w:r>
      <w:r w:rsidRPr="006971A6">
        <w:t>gestionar manualmente fuera del sistema de construcción.</w:t>
      </w:r>
    </w:p>
    <w:p w14:paraId="6FE0E946" w14:textId="4882830F" w:rsidR="00CC0B1B" w:rsidRPr="00CC0B1B" w:rsidRDefault="00CC0B1B" w:rsidP="005B67FD">
      <w:pPr>
        <w:pStyle w:val="Prrafodelista"/>
        <w:numPr>
          <w:ilvl w:val="3"/>
          <w:numId w:val="30"/>
        </w:numPr>
        <w:rPr>
          <w:u w:val="single"/>
        </w:rPr>
      </w:pPr>
      <w:proofErr w:type="spellStart"/>
      <w:r w:rsidRPr="00CC0B1B">
        <w:rPr>
          <w:u w:val="single"/>
        </w:rPr>
        <w:t>Build.sbt</w:t>
      </w:r>
      <w:proofErr w:type="spellEnd"/>
      <w:r w:rsidRPr="00CC0B1B">
        <w:rPr>
          <w:u w:val="single"/>
        </w:rPr>
        <w:t>:</w:t>
      </w:r>
      <w:r w:rsidRPr="00CC0B1B">
        <w:t xml:space="preserve"> </w:t>
      </w:r>
      <w:r w:rsidRPr="00CC0B1B">
        <w:t>Las principales declaraciones de construcción d</w:t>
      </w:r>
      <w:r>
        <w:t>el</w:t>
      </w:r>
      <w:r w:rsidRPr="00CC0B1B">
        <w:t xml:space="preserve"> proyecto se encuentran generalmente en </w:t>
      </w:r>
      <w:proofErr w:type="spellStart"/>
      <w:r w:rsidRPr="00CC0B1B">
        <w:t>build.sbt</w:t>
      </w:r>
      <w:proofErr w:type="spellEnd"/>
      <w:r w:rsidRPr="00CC0B1B">
        <w:t xml:space="preserve"> en la raíz del proyecto.</w:t>
      </w:r>
    </w:p>
    <w:p w14:paraId="045AB82F" w14:textId="04AFF5F3" w:rsidR="00CC0B1B" w:rsidRDefault="00CC0B1B" w:rsidP="00CC0B1B">
      <w:pPr>
        <w:pStyle w:val="Prrafodelista"/>
        <w:numPr>
          <w:ilvl w:val="3"/>
          <w:numId w:val="30"/>
        </w:numPr>
      </w:pPr>
      <w:r>
        <w:rPr>
          <w:u w:val="single"/>
        </w:rPr>
        <w:t>Project:</w:t>
      </w:r>
      <w:r>
        <w:t xml:space="preserve"> </w:t>
      </w:r>
      <w:r>
        <w:t xml:space="preserve">El directorio del proyecto contiene las definiciones de construcción de </w:t>
      </w:r>
      <w:proofErr w:type="spellStart"/>
      <w:r>
        <w:t>sbt</w:t>
      </w:r>
      <w:proofErr w:type="spellEnd"/>
      <w:r>
        <w:t>:</w:t>
      </w:r>
    </w:p>
    <w:p w14:paraId="27589BB9" w14:textId="3B177650" w:rsidR="00CC0B1B" w:rsidRDefault="00CC0B1B" w:rsidP="00CC0B1B">
      <w:pPr>
        <w:pStyle w:val="Prrafodelista"/>
        <w:numPr>
          <w:ilvl w:val="4"/>
          <w:numId w:val="36"/>
        </w:numPr>
      </w:pPr>
      <w:proofErr w:type="spellStart"/>
      <w:r>
        <w:t>plugins.sbt</w:t>
      </w:r>
      <w:proofErr w:type="spellEnd"/>
      <w:r>
        <w:t xml:space="preserve"> define los </w:t>
      </w:r>
      <w:proofErr w:type="spellStart"/>
      <w:r>
        <w:t>plugins</w:t>
      </w:r>
      <w:proofErr w:type="spellEnd"/>
      <w:r>
        <w:t xml:space="preserve"> </w:t>
      </w:r>
      <w:proofErr w:type="spellStart"/>
      <w:r>
        <w:t>sbt</w:t>
      </w:r>
      <w:proofErr w:type="spellEnd"/>
      <w:r>
        <w:t xml:space="preserve"> </w:t>
      </w:r>
      <w:proofErr w:type="gramStart"/>
      <w:r>
        <w:t>utilizados  proyecto</w:t>
      </w:r>
      <w:proofErr w:type="gramEnd"/>
      <w:r>
        <w:t>.</w:t>
      </w:r>
    </w:p>
    <w:p w14:paraId="51EAA174" w14:textId="10760E20" w:rsidR="00CC0B1B" w:rsidRPr="00CC0B1B" w:rsidRDefault="00CC0B1B" w:rsidP="00CC0B1B">
      <w:pPr>
        <w:pStyle w:val="Prrafodelista"/>
        <w:numPr>
          <w:ilvl w:val="4"/>
          <w:numId w:val="36"/>
        </w:numPr>
        <w:rPr>
          <w:u w:val="single"/>
        </w:rPr>
      </w:pPr>
      <w:proofErr w:type="spellStart"/>
      <w:proofErr w:type="gramStart"/>
      <w:r>
        <w:t>build.properties</w:t>
      </w:r>
      <w:proofErr w:type="spellEnd"/>
      <w:proofErr w:type="gramEnd"/>
      <w:r>
        <w:t xml:space="preserve"> contiene la versión de </w:t>
      </w:r>
      <w:proofErr w:type="spellStart"/>
      <w:r>
        <w:t>sbt</w:t>
      </w:r>
      <w:proofErr w:type="spellEnd"/>
      <w:r>
        <w:t xml:space="preserve"> que se utilizará para construir la aplicación.</w:t>
      </w:r>
    </w:p>
    <w:p w14:paraId="239FD538" w14:textId="77777777" w:rsidR="00CC0B1B" w:rsidRPr="00CC0B1B" w:rsidRDefault="00CC0B1B" w:rsidP="00CC0B1B">
      <w:pPr>
        <w:pStyle w:val="Prrafodelista"/>
        <w:numPr>
          <w:ilvl w:val="3"/>
          <w:numId w:val="30"/>
        </w:numPr>
      </w:pPr>
      <w:r w:rsidRPr="00CC0B1B">
        <w:rPr>
          <w:u w:val="single"/>
        </w:rPr>
        <w:t>Target:</w:t>
      </w:r>
      <w:r w:rsidRPr="00CC0B1B">
        <w:t xml:space="preserve"> </w:t>
      </w:r>
      <w:r w:rsidRPr="00CC0B1B">
        <w:t>El directorio de destino contiene todo lo generado por el sistema de construcción. Puede ser útil saber qué se genera aquí:</w:t>
      </w:r>
    </w:p>
    <w:p w14:paraId="45C3937E" w14:textId="77777777" w:rsidR="00CC0B1B" w:rsidRPr="00CC0B1B" w:rsidRDefault="00CC0B1B" w:rsidP="00CC0B1B">
      <w:pPr>
        <w:pStyle w:val="Prrafodelista"/>
        <w:ind w:left="2880"/>
      </w:pPr>
    </w:p>
    <w:p w14:paraId="7AFE33EB" w14:textId="77777777" w:rsidR="00CC0B1B" w:rsidRPr="00CC0B1B" w:rsidRDefault="00CC0B1B" w:rsidP="00CC0B1B">
      <w:pPr>
        <w:pStyle w:val="Prrafodelista"/>
        <w:numPr>
          <w:ilvl w:val="4"/>
          <w:numId w:val="30"/>
        </w:numPr>
      </w:pPr>
      <w:proofErr w:type="spellStart"/>
      <w:r w:rsidRPr="00CC0B1B">
        <w:t>classes</w:t>
      </w:r>
      <w:proofErr w:type="spellEnd"/>
      <w:r w:rsidRPr="00CC0B1B">
        <w:t>/ contiene todas las clases compiladas (tanto de fuentes Java como Scala).</w:t>
      </w:r>
    </w:p>
    <w:p w14:paraId="051AB4D6" w14:textId="1755FBF2" w:rsidR="00CC0B1B" w:rsidRPr="00CC0B1B" w:rsidRDefault="00CC0B1B" w:rsidP="00CC0B1B">
      <w:pPr>
        <w:pStyle w:val="Prrafodelista"/>
        <w:numPr>
          <w:ilvl w:val="4"/>
          <w:numId w:val="30"/>
        </w:numPr>
      </w:pPr>
      <w:proofErr w:type="spellStart"/>
      <w:r w:rsidRPr="00CC0B1B">
        <w:lastRenderedPageBreak/>
        <w:t>classes_managed</w:t>
      </w:r>
      <w:proofErr w:type="spellEnd"/>
      <w:r w:rsidRPr="00CC0B1B">
        <w:t xml:space="preserve">/ contiene sólo las clases que son gestionadas por el </w:t>
      </w:r>
      <w:proofErr w:type="spellStart"/>
      <w:r w:rsidRPr="00CC0B1B">
        <w:t>framework</w:t>
      </w:r>
      <w:proofErr w:type="spellEnd"/>
      <w:r w:rsidRPr="00CC0B1B">
        <w:t xml:space="preserve"> (como las clases generadas por el router o el sistema de plantillas). </w:t>
      </w:r>
    </w:p>
    <w:p w14:paraId="6C982FF6" w14:textId="77777777" w:rsidR="00CC0B1B" w:rsidRPr="00CC0B1B" w:rsidRDefault="00CC0B1B" w:rsidP="00CC0B1B">
      <w:pPr>
        <w:pStyle w:val="Prrafodelista"/>
        <w:numPr>
          <w:ilvl w:val="4"/>
          <w:numId w:val="30"/>
        </w:numPr>
      </w:pPr>
      <w:proofErr w:type="spellStart"/>
      <w:r w:rsidRPr="00CC0B1B">
        <w:t>resource_managed</w:t>
      </w:r>
      <w:proofErr w:type="spellEnd"/>
      <w:r w:rsidRPr="00CC0B1B">
        <w:t xml:space="preserve">/ contiene recursos generados, típicamente activos compilados como LESS CSS y resultados de compilación de </w:t>
      </w:r>
      <w:proofErr w:type="spellStart"/>
      <w:r w:rsidRPr="00CC0B1B">
        <w:t>CoffeeScript</w:t>
      </w:r>
      <w:proofErr w:type="spellEnd"/>
      <w:r w:rsidRPr="00CC0B1B">
        <w:t>.</w:t>
      </w:r>
    </w:p>
    <w:p w14:paraId="2574CF61" w14:textId="77777777" w:rsidR="00CC0B1B" w:rsidRPr="00CC0B1B" w:rsidRDefault="00CC0B1B" w:rsidP="00CC0B1B">
      <w:pPr>
        <w:pStyle w:val="Prrafodelista"/>
        <w:numPr>
          <w:ilvl w:val="4"/>
          <w:numId w:val="30"/>
        </w:numPr>
      </w:pPr>
      <w:proofErr w:type="spellStart"/>
      <w:r w:rsidRPr="00CC0B1B">
        <w:t>src_managed</w:t>
      </w:r>
      <w:proofErr w:type="spellEnd"/>
      <w:r w:rsidRPr="00CC0B1B">
        <w:t>/ contiene fuentes generadas, como las fuentes Scala generadas por el sistema de plantillas.</w:t>
      </w:r>
    </w:p>
    <w:p w14:paraId="1C08A763" w14:textId="0D447C01" w:rsidR="00CC0B1B" w:rsidRPr="00CC0B1B" w:rsidRDefault="00CC0B1B" w:rsidP="00CC0B1B">
      <w:pPr>
        <w:pStyle w:val="Prrafodelista"/>
        <w:numPr>
          <w:ilvl w:val="4"/>
          <w:numId w:val="30"/>
        </w:numPr>
      </w:pPr>
      <w:r w:rsidRPr="00CC0B1B">
        <w:t xml:space="preserve">web/ contiene activos procesados por </w:t>
      </w:r>
      <w:proofErr w:type="spellStart"/>
      <w:r w:rsidRPr="00CC0B1B">
        <w:t>sbt</w:t>
      </w:r>
      <w:proofErr w:type="spellEnd"/>
      <w:r w:rsidRPr="00CC0B1B">
        <w:t xml:space="preserve">-web como los de las carpetas </w:t>
      </w:r>
      <w:proofErr w:type="gramStart"/>
      <w:r w:rsidRPr="00CC0B1B">
        <w:t>app</w:t>
      </w:r>
      <w:proofErr w:type="gramEnd"/>
      <w:r w:rsidRPr="00CC0B1B">
        <w:t>/</w:t>
      </w:r>
      <w:proofErr w:type="spellStart"/>
      <w:r w:rsidRPr="00CC0B1B">
        <w:t>assets</w:t>
      </w:r>
      <w:proofErr w:type="spellEnd"/>
      <w:r w:rsidRPr="00CC0B1B">
        <w:t xml:space="preserve"> y </w:t>
      </w:r>
      <w:proofErr w:type="spellStart"/>
      <w:r w:rsidRPr="00CC0B1B">
        <w:t>public</w:t>
      </w:r>
      <w:proofErr w:type="spellEnd"/>
      <w:r w:rsidRPr="00CC0B1B">
        <w:t>.</w:t>
      </w:r>
    </w:p>
    <w:p w14:paraId="228FC839" w14:textId="4743B79E" w:rsidR="00A53E4E" w:rsidRDefault="00A53E4E" w:rsidP="00A53E4E">
      <w:r>
        <w:t>Bibliografía:</w:t>
      </w:r>
    </w:p>
    <w:p w14:paraId="4A109402" w14:textId="52D274F7" w:rsidR="001C72A0" w:rsidRDefault="001C72A0" w:rsidP="00A53E4E">
      <w:r w:rsidRPr="001C72A0">
        <w:t>https://www.playframework.com/documentation/2.8.x/Introduction</w:t>
      </w:r>
    </w:p>
    <w:p w14:paraId="6DCFDCB5" w14:textId="12F99E52" w:rsidR="001C72A0" w:rsidRDefault="001C72A0" w:rsidP="00A53E4E">
      <w:hyperlink r:id="rId25" w:history="1">
        <w:r w:rsidRPr="00F9104B">
          <w:rPr>
            <w:rStyle w:val="Hipervnculo"/>
          </w:rPr>
          <w:t>https://www.orix.es/que-es-un-framework-y-para-que-se-utiliza</w:t>
        </w:r>
      </w:hyperlink>
    </w:p>
    <w:p w14:paraId="6ADEF1ED" w14:textId="5A5E0362" w:rsidR="001C72A0" w:rsidRDefault="001C7170" w:rsidP="00A53E4E">
      <w:hyperlink r:id="rId26" w:history="1">
        <w:r w:rsidRPr="00F9104B">
          <w:rPr>
            <w:rStyle w:val="Hipervnculo"/>
          </w:rPr>
          <w:t>https://www.mulesoft.com/resources/api/what-is-an-api</w:t>
        </w:r>
      </w:hyperlink>
    </w:p>
    <w:p w14:paraId="7E17D476" w14:textId="17BD0E3A" w:rsidR="001C7170" w:rsidRDefault="00DE3C60" w:rsidP="00A53E4E">
      <w:hyperlink r:id="rId27" w:history="1">
        <w:r w:rsidRPr="00F9104B">
          <w:rPr>
            <w:rStyle w:val="Hipervnculo"/>
          </w:rPr>
          <w:t>https://www.guru99.com/java-platform.html</w:t>
        </w:r>
      </w:hyperlink>
    </w:p>
    <w:p w14:paraId="5EE27418" w14:textId="1F8B492C" w:rsidR="00DE3C60" w:rsidRDefault="006232B6" w:rsidP="00A53E4E">
      <w:hyperlink r:id="rId28" w:history="1">
        <w:r w:rsidRPr="00F9104B">
          <w:rPr>
            <w:rStyle w:val="Hipervnculo"/>
          </w:rPr>
          <w:t>https://www.scala-lang.org/</w:t>
        </w:r>
      </w:hyperlink>
    </w:p>
    <w:p w14:paraId="45C7EBB8" w14:textId="2AD92D06" w:rsidR="006232B6" w:rsidRDefault="00BD6BAD" w:rsidP="00A53E4E">
      <w:hyperlink r:id="rId29" w:history="1">
        <w:r w:rsidRPr="00F9104B">
          <w:rPr>
            <w:rStyle w:val="Hipervnculo"/>
          </w:rPr>
          <w:t>https://www.playframework.com/documentation/2.8.x/Requirements</w:t>
        </w:r>
      </w:hyperlink>
    </w:p>
    <w:p w14:paraId="1A147FCF" w14:textId="34010411" w:rsidR="00BD6BAD" w:rsidRDefault="00BD6BAD" w:rsidP="00A53E4E">
      <w:hyperlink r:id="rId30" w:history="1">
        <w:r w:rsidRPr="00F9104B">
          <w:rPr>
            <w:rStyle w:val="Hipervnculo"/>
          </w:rPr>
          <w:t>https://www.playframework.com/documentation/2.8.x/BuildOverview</w:t>
        </w:r>
      </w:hyperlink>
    </w:p>
    <w:p w14:paraId="39A57259" w14:textId="05D640D1" w:rsidR="00BD6BAD" w:rsidRPr="00BD6BAD" w:rsidRDefault="00BD6BAD" w:rsidP="00A53E4E">
      <w:r w:rsidRPr="00BD6BAD">
        <w:t>https://www.playframework.com/documentation/2.8.x/BuildOverview</w:t>
      </w:r>
    </w:p>
    <w:p w14:paraId="02806007" w14:textId="77777777" w:rsidR="008C3AB5" w:rsidRPr="00BD6BAD" w:rsidRDefault="008C3AB5" w:rsidP="00170E82">
      <w:pPr>
        <w:spacing w:before="240" w:line="276" w:lineRule="auto"/>
        <w:rPr>
          <w:rFonts w:cs="Arial"/>
        </w:rPr>
      </w:pPr>
    </w:p>
    <w:p w14:paraId="11F0A052" w14:textId="77777777" w:rsidR="008C3AB5" w:rsidRPr="00BD6BAD" w:rsidRDefault="008C3AB5" w:rsidP="00170E82">
      <w:pPr>
        <w:spacing w:before="240" w:line="276" w:lineRule="auto"/>
        <w:rPr>
          <w:rFonts w:cs="Arial"/>
        </w:rPr>
      </w:pPr>
    </w:p>
    <w:p w14:paraId="574330F9" w14:textId="77777777" w:rsidR="008C3AB5" w:rsidRPr="00BD6BAD" w:rsidRDefault="008C3AB5" w:rsidP="00170E82">
      <w:pPr>
        <w:spacing w:before="240" w:line="276" w:lineRule="auto"/>
        <w:rPr>
          <w:rFonts w:cs="Arial"/>
        </w:rPr>
      </w:pPr>
    </w:p>
    <w:p w14:paraId="47BAA05D" w14:textId="77777777" w:rsidR="008C3AB5" w:rsidRPr="00BD6BAD" w:rsidRDefault="008C3AB5" w:rsidP="00170E82">
      <w:pPr>
        <w:spacing w:before="240" w:line="276" w:lineRule="auto"/>
        <w:rPr>
          <w:rFonts w:cs="Arial"/>
        </w:rPr>
      </w:pPr>
    </w:p>
    <w:p w14:paraId="22E9F1D0" w14:textId="77777777" w:rsidR="008C3AB5" w:rsidRPr="00BD6BAD" w:rsidRDefault="008C3AB5" w:rsidP="00170E82">
      <w:pPr>
        <w:spacing w:before="240" w:line="276" w:lineRule="auto"/>
        <w:rPr>
          <w:rFonts w:cs="Arial"/>
        </w:rPr>
      </w:pPr>
    </w:p>
    <w:p w14:paraId="03EE78C8" w14:textId="77777777" w:rsidR="008C3AB5" w:rsidRPr="00BD6BAD" w:rsidRDefault="008C3AB5" w:rsidP="00170E82">
      <w:pPr>
        <w:spacing w:before="240" w:line="276" w:lineRule="auto"/>
        <w:rPr>
          <w:rFonts w:cs="Arial"/>
        </w:rPr>
      </w:pPr>
    </w:p>
    <w:p w14:paraId="6F88F2D5" w14:textId="77777777" w:rsidR="000D52E8" w:rsidRPr="00BD6BAD" w:rsidRDefault="000D52E8" w:rsidP="00170E82">
      <w:pPr>
        <w:spacing w:before="240" w:line="276" w:lineRule="auto"/>
        <w:rPr>
          <w:rFonts w:cs="Arial"/>
        </w:rPr>
        <w:sectPr w:rsidR="000D52E8" w:rsidRPr="00BD6BAD" w:rsidSect="00C804D3">
          <w:headerReference w:type="even" r:id="rId31"/>
          <w:headerReference w:type="default" r:id="rId32"/>
          <w:headerReference w:type="first" r:id="rId33"/>
          <w:footerReference w:type="first" r:id="rId34"/>
          <w:type w:val="oddPage"/>
          <w:pgSz w:w="11900" w:h="16840" w:code="9"/>
          <w:pgMar w:top="1985" w:right="1701" w:bottom="1418" w:left="1701" w:header="851" w:footer="851" w:gutter="567"/>
          <w:pgNumType w:start="1"/>
          <w:cols w:space="708"/>
          <w:titlePg/>
          <w:docGrid w:linePitch="360"/>
        </w:sectPr>
      </w:pPr>
    </w:p>
    <w:p w14:paraId="7A031423" w14:textId="77777777" w:rsidR="008C3AB5" w:rsidRPr="00BD6BAD" w:rsidRDefault="008C3AB5" w:rsidP="00170E82">
      <w:pPr>
        <w:spacing w:before="240" w:line="276" w:lineRule="auto"/>
        <w:rPr>
          <w:rFonts w:cs="Arial"/>
        </w:rPr>
      </w:pPr>
    </w:p>
    <w:p w14:paraId="63286A57" w14:textId="4DFFD259" w:rsidR="00630A81" w:rsidRPr="00BD6BAD" w:rsidRDefault="00630A81">
      <w:pPr>
        <w:spacing w:before="0" w:after="0" w:line="240" w:lineRule="auto"/>
        <w:jc w:val="left"/>
      </w:pPr>
      <w:bookmarkStart w:id="162" w:name="_Toc492888170"/>
      <w:bookmarkStart w:id="163" w:name="_Toc492901258"/>
    </w:p>
    <w:p w14:paraId="20846D8A" w14:textId="77777777" w:rsidR="00630A81" w:rsidRPr="00BD6BAD" w:rsidRDefault="00630A81" w:rsidP="002154A7">
      <w:pPr>
        <w:spacing w:line="276" w:lineRule="auto"/>
      </w:pPr>
    </w:p>
    <w:p w14:paraId="136B0A1F" w14:textId="77777777" w:rsidR="002154A7" w:rsidRPr="00630A81" w:rsidRDefault="008C3AB5" w:rsidP="004603DD">
      <w:pPr>
        <w:pStyle w:val="Ttulo1"/>
      </w:pPr>
      <w:bookmarkStart w:id="164" w:name="_Toc4416836"/>
      <w:r w:rsidRPr="00630A81">
        <w:t>Estado del Art</w:t>
      </w:r>
      <w:bookmarkEnd w:id="162"/>
      <w:bookmarkEnd w:id="163"/>
      <w:r w:rsidR="002154A7" w:rsidRPr="00630A81">
        <w:t>e</w:t>
      </w:r>
      <w:bookmarkEnd w:id="164"/>
    </w:p>
    <w:p w14:paraId="6C819565"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12C1CBA" w14:textId="77777777" w:rsidR="008C3AB5" w:rsidRPr="00170E82" w:rsidRDefault="008C3AB5" w:rsidP="00170E82">
      <w:pPr>
        <w:spacing w:before="240" w:line="276" w:lineRule="auto"/>
        <w:rPr>
          <w:rFonts w:cs="Arial"/>
        </w:rPr>
      </w:pPr>
    </w:p>
    <w:p w14:paraId="5456DA9E" w14:textId="77777777" w:rsidR="00A43872" w:rsidRDefault="00A43872" w:rsidP="00337FBF"/>
    <w:p w14:paraId="7C303F77" w14:textId="74A20EFB" w:rsidR="00C73DFD" w:rsidRPr="000D0BE5" w:rsidRDefault="00C73DFD" w:rsidP="00C73DFD">
      <w:pPr>
        <w:pStyle w:val="Ttulo2"/>
      </w:pPr>
      <w:bookmarkStart w:id="165" w:name="_Toc4416837"/>
      <w:r>
        <w:lastRenderedPageBreak/>
        <w:t>Apartado 2.1</w:t>
      </w:r>
      <w:bookmarkEnd w:id="165"/>
    </w:p>
    <w:p w14:paraId="61FFC0AC"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B8F7DD9"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ADBAEDF" w14:textId="260CD4FE" w:rsidR="00C73DFD" w:rsidRPr="00B612E8" w:rsidRDefault="00C73DFD" w:rsidP="00C73DFD">
      <w:pPr>
        <w:pStyle w:val="Ttulo2"/>
      </w:pPr>
      <w:bookmarkStart w:id="166" w:name="_Toc4416838"/>
      <w:r>
        <w:t>Apartado 2.2</w:t>
      </w:r>
      <w:bookmarkEnd w:id="166"/>
    </w:p>
    <w:p w14:paraId="18D06DF7"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F17651D"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C1FD29B" w14:textId="1FFE5C86" w:rsidR="00872D91" w:rsidRPr="00872D91" w:rsidRDefault="0046275C" w:rsidP="00630A81">
      <w:r>
        <w:t xml:space="preserve"> </w:t>
      </w:r>
    </w:p>
    <w:p w14:paraId="3BDF4220" w14:textId="77777777" w:rsidR="00D44330" w:rsidRPr="00D44330" w:rsidRDefault="00D44330" w:rsidP="00D44330"/>
    <w:p w14:paraId="7EF899D7" w14:textId="77777777" w:rsidR="006124A8" w:rsidRDefault="006124A8" w:rsidP="00337FBF"/>
    <w:p w14:paraId="2232D39B" w14:textId="77777777" w:rsidR="006124A8" w:rsidRDefault="006124A8" w:rsidP="00337FBF"/>
    <w:p w14:paraId="12EC9696" w14:textId="23517C7E" w:rsidR="00630A81" w:rsidRDefault="00630A81">
      <w:pPr>
        <w:spacing w:before="0" w:after="0" w:line="240" w:lineRule="auto"/>
        <w:jc w:val="left"/>
      </w:pPr>
      <w:bookmarkStart w:id="167" w:name="_Toc492311591"/>
      <w:bookmarkStart w:id="168" w:name="_Toc492311884"/>
      <w:bookmarkStart w:id="169" w:name="_Toc492888187"/>
      <w:bookmarkStart w:id="170" w:name="_Toc492901275"/>
    </w:p>
    <w:p w14:paraId="130F808D" w14:textId="77777777" w:rsidR="00F02198" w:rsidRDefault="00F02198">
      <w:pPr>
        <w:spacing w:before="0" w:after="0" w:line="240" w:lineRule="auto"/>
        <w:jc w:val="left"/>
        <w:sectPr w:rsidR="00F02198" w:rsidSect="00C804D3">
          <w:headerReference w:type="even" r:id="rId35"/>
          <w:headerReference w:type="default" r:id="rId36"/>
          <w:headerReference w:type="first" r:id="rId37"/>
          <w:type w:val="oddPage"/>
          <w:pgSz w:w="11900" w:h="16840" w:code="9"/>
          <w:pgMar w:top="1985" w:right="1701" w:bottom="1418" w:left="1701" w:header="851" w:footer="851" w:gutter="567"/>
          <w:cols w:space="708"/>
          <w:titlePg/>
          <w:docGrid w:linePitch="360"/>
        </w:sectPr>
      </w:pPr>
    </w:p>
    <w:p w14:paraId="0821A513" w14:textId="0DC67F54" w:rsidR="00F02198" w:rsidRDefault="00F02198">
      <w:pPr>
        <w:spacing w:before="0" w:after="0" w:line="240" w:lineRule="auto"/>
        <w:jc w:val="left"/>
      </w:pPr>
    </w:p>
    <w:p w14:paraId="1959B197" w14:textId="77777777" w:rsidR="00630A81" w:rsidRDefault="00630A81" w:rsidP="006124A8">
      <w:pPr>
        <w:spacing w:line="276" w:lineRule="auto"/>
      </w:pPr>
    </w:p>
    <w:p w14:paraId="20FEB112" w14:textId="77777777" w:rsidR="006124A8" w:rsidRPr="004603DD" w:rsidRDefault="006124A8" w:rsidP="004603DD">
      <w:pPr>
        <w:pStyle w:val="Ttulo1"/>
      </w:pPr>
      <w:bookmarkStart w:id="171" w:name="_Toc4416839"/>
      <w:bookmarkEnd w:id="167"/>
      <w:bookmarkEnd w:id="168"/>
      <w:r>
        <w:t>Análisis y diseño</w:t>
      </w:r>
      <w:bookmarkEnd w:id="169"/>
      <w:bookmarkEnd w:id="170"/>
      <w:bookmarkEnd w:id="171"/>
    </w:p>
    <w:p w14:paraId="23979903"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80AD6A7" w14:textId="77777777" w:rsidR="006124A8" w:rsidRDefault="006124A8" w:rsidP="00337FBF"/>
    <w:p w14:paraId="12D994D8" w14:textId="77777777" w:rsidR="00330B30" w:rsidRDefault="00330B30" w:rsidP="00337FBF"/>
    <w:p w14:paraId="31677AF8" w14:textId="7714BDF0" w:rsidR="00C73DFD" w:rsidRPr="000D0BE5" w:rsidRDefault="00C73DFD" w:rsidP="00C73DFD">
      <w:pPr>
        <w:pStyle w:val="Ttulo2"/>
      </w:pPr>
      <w:bookmarkStart w:id="172" w:name="_Toc4416840"/>
      <w:r>
        <w:lastRenderedPageBreak/>
        <w:t>Apartado 3.1</w:t>
      </w:r>
      <w:bookmarkEnd w:id="172"/>
    </w:p>
    <w:p w14:paraId="69E552E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DAB88AC"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8A6ECE6" w14:textId="1121DC5C" w:rsidR="00C73DFD" w:rsidRPr="00B612E8" w:rsidRDefault="00C73DFD" w:rsidP="00C73DFD">
      <w:pPr>
        <w:pStyle w:val="Ttulo2"/>
      </w:pPr>
      <w:bookmarkStart w:id="173" w:name="_Toc4416841"/>
      <w:r>
        <w:t>Apartado 3.2</w:t>
      </w:r>
      <w:bookmarkEnd w:id="173"/>
    </w:p>
    <w:p w14:paraId="16DB1929"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E60F90E"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83A9F0D" w14:textId="77777777" w:rsidR="00330B30" w:rsidRDefault="00330B30" w:rsidP="00337FBF"/>
    <w:p w14:paraId="04C4A53A" w14:textId="77777777" w:rsidR="00330B30" w:rsidRDefault="00330B30" w:rsidP="00337FBF"/>
    <w:p w14:paraId="0703680F" w14:textId="77777777" w:rsidR="00630A81" w:rsidRPr="00630A81" w:rsidRDefault="00630A81" w:rsidP="00630A81"/>
    <w:p w14:paraId="28BBAD97" w14:textId="77777777" w:rsidR="00630A81" w:rsidRPr="00630A81" w:rsidRDefault="00630A81" w:rsidP="00630A81"/>
    <w:p w14:paraId="2E284623" w14:textId="77777777" w:rsidR="00630A81" w:rsidRPr="00630A81" w:rsidRDefault="00630A81" w:rsidP="00630A81"/>
    <w:p w14:paraId="5CC8917B" w14:textId="77777777" w:rsidR="00F02198" w:rsidRDefault="00F02198">
      <w:pPr>
        <w:spacing w:before="0" w:after="0" w:line="240" w:lineRule="auto"/>
        <w:jc w:val="left"/>
        <w:sectPr w:rsidR="00F02198" w:rsidSect="00C804D3">
          <w:headerReference w:type="even" r:id="rId38"/>
          <w:headerReference w:type="first" r:id="rId39"/>
          <w:type w:val="oddPage"/>
          <w:pgSz w:w="11900" w:h="16840" w:code="9"/>
          <w:pgMar w:top="1985" w:right="1701" w:bottom="1418" w:left="1701" w:header="851" w:footer="851" w:gutter="567"/>
          <w:cols w:space="708"/>
          <w:titlePg/>
          <w:docGrid w:linePitch="360"/>
        </w:sectPr>
      </w:pPr>
    </w:p>
    <w:p w14:paraId="5A178581" w14:textId="65B49BC4" w:rsidR="00630A81" w:rsidRDefault="00630A81">
      <w:pPr>
        <w:spacing w:before="0" w:after="0" w:line="240" w:lineRule="auto"/>
        <w:jc w:val="left"/>
      </w:pPr>
    </w:p>
    <w:p w14:paraId="53698911" w14:textId="77777777" w:rsidR="00630A81" w:rsidRDefault="00630A81" w:rsidP="00630A81"/>
    <w:p w14:paraId="12BC3DE6" w14:textId="77777777" w:rsidR="00330B30" w:rsidRPr="00630A81" w:rsidRDefault="00330B30" w:rsidP="004603DD">
      <w:pPr>
        <w:pStyle w:val="Ttulo1"/>
      </w:pPr>
      <w:bookmarkStart w:id="174" w:name="_Toc4416842"/>
      <w:r w:rsidRPr="00630A81">
        <w:t>Implementación</w:t>
      </w:r>
      <w:bookmarkEnd w:id="174"/>
    </w:p>
    <w:p w14:paraId="09D5C336"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0A08376" w14:textId="77777777" w:rsidR="00330B30" w:rsidRDefault="00330B30" w:rsidP="00337FBF"/>
    <w:p w14:paraId="18E025C7" w14:textId="77777777" w:rsidR="00881A68" w:rsidRDefault="00881A68" w:rsidP="00337FBF"/>
    <w:p w14:paraId="193F9303" w14:textId="78B996EA" w:rsidR="00C73DFD" w:rsidRPr="000D0BE5" w:rsidRDefault="00C73DFD" w:rsidP="00C73DFD">
      <w:pPr>
        <w:pStyle w:val="Ttulo2"/>
      </w:pPr>
      <w:bookmarkStart w:id="175" w:name="_Toc4416843"/>
      <w:r>
        <w:lastRenderedPageBreak/>
        <w:t>Apartado 4.1</w:t>
      </w:r>
      <w:bookmarkEnd w:id="175"/>
    </w:p>
    <w:p w14:paraId="36F7968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357B5D4"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6E76399" w14:textId="53E22F3F" w:rsidR="00C73DFD" w:rsidRPr="00B612E8" w:rsidRDefault="00C73DFD" w:rsidP="00C73DFD">
      <w:pPr>
        <w:pStyle w:val="Ttulo2"/>
      </w:pPr>
      <w:bookmarkStart w:id="176" w:name="_Toc4416844"/>
      <w:r>
        <w:t>Apartado 4.2</w:t>
      </w:r>
      <w:bookmarkEnd w:id="176"/>
    </w:p>
    <w:p w14:paraId="55E4DFC3"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8692D5B"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A12FD82" w14:textId="77777777" w:rsidR="00881A68" w:rsidRDefault="00881A68" w:rsidP="00337FBF"/>
    <w:p w14:paraId="259438E6" w14:textId="77777777" w:rsidR="00881A68" w:rsidRDefault="00881A68" w:rsidP="00337FBF"/>
    <w:p w14:paraId="42578CC5" w14:textId="77777777" w:rsidR="00881A68" w:rsidRDefault="00881A68" w:rsidP="00337FBF"/>
    <w:p w14:paraId="734BC535" w14:textId="77777777" w:rsidR="00881A68" w:rsidRDefault="00881A68" w:rsidP="00337FBF"/>
    <w:p w14:paraId="7B69828C" w14:textId="77777777" w:rsidR="00881A68" w:rsidRDefault="00881A68" w:rsidP="00337FBF"/>
    <w:p w14:paraId="64F00F7E" w14:textId="77777777" w:rsidR="00F02198" w:rsidRDefault="00F02198">
      <w:pPr>
        <w:spacing w:before="0" w:after="0" w:line="240" w:lineRule="auto"/>
        <w:jc w:val="left"/>
        <w:sectPr w:rsidR="00F02198" w:rsidSect="00C804D3">
          <w:headerReference w:type="even" r:id="rId40"/>
          <w:headerReference w:type="first" r:id="rId41"/>
          <w:type w:val="oddPage"/>
          <w:pgSz w:w="11900" w:h="16840" w:code="9"/>
          <w:pgMar w:top="1985" w:right="1701" w:bottom="1418" w:left="1701" w:header="851" w:footer="851" w:gutter="567"/>
          <w:cols w:space="708"/>
          <w:titlePg/>
          <w:docGrid w:linePitch="360"/>
        </w:sectPr>
      </w:pPr>
    </w:p>
    <w:p w14:paraId="033A6149" w14:textId="0D99EB99" w:rsidR="00630A81" w:rsidRDefault="00630A81">
      <w:pPr>
        <w:spacing w:before="0" w:after="0" w:line="240" w:lineRule="auto"/>
        <w:jc w:val="left"/>
      </w:pPr>
    </w:p>
    <w:p w14:paraId="71B2E9AF" w14:textId="77777777" w:rsidR="00630A81" w:rsidRDefault="00630A81" w:rsidP="00881A68">
      <w:pPr>
        <w:spacing w:line="276" w:lineRule="auto"/>
      </w:pPr>
    </w:p>
    <w:p w14:paraId="77BBD94E" w14:textId="77777777" w:rsidR="00881A68" w:rsidRPr="004603DD" w:rsidRDefault="00881A68" w:rsidP="004603DD">
      <w:pPr>
        <w:pStyle w:val="Ttulo1"/>
      </w:pPr>
      <w:bookmarkStart w:id="177" w:name="_Toc4416845"/>
      <w:r>
        <w:t>Resultados y validación</w:t>
      </w:r>
      <w:bookmarkEnd w:id="177"/>
    </w:p>
    <w:p w14:paraId="68AEAE27"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6A98858" w14:textId="77777777" w:rsidR="00881A68" w:rsidRDefault="00881A68" w:rsidP="00337FBF"/>
    <w:p w14:paraId="273B581C" w14:textId="270609ED" w:rsidR="00C73DFD" w:rsidRPr="000D0BE5" w:rsidRDefault="00C73DFD" w:rsidP="00C73DFD">
      <w:pPr>
        <w:pStyle w:val="Ttulo2"/>
      </w:pPr>
      <w:bookmarkStart w:id="178" w:name="_Toc4416846"/>
      <w:r>
        <w:lastRenderedPageBreak/>
        <w:t>Apartado 5.1</w:t>
      </w:r>
      <w:bookmarkEnd w:id="178"/>
    </w:p>
    <w:p w14:paraId="2AAFFAF2"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C3AE869"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AF2DD76" w14:textId="76889EA9" w:rsidR="00C73DFD" w:rsidRPr="00B612E8" w:rsidRDefault="00C73DFD" w:rsidP="00C73DFD">
      <w:pPr>
        <w:pStyle w:val="Ttulo2"/>
      </w:pPr>
      <w:bookmarkStart w:id="179" w:name="_Toc4416847"/>
      <w:r>
        <w:t>Apartado 5.2</w:t>
      </w:r>
      <w:bookmarkEnd w:id="179"/>
    </w:p>
    <w:p w14:paraId="1226BF21"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737EFE7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0E074F5" w14:textId="77777777" w:rsidR="00C61D64" w:rsidRDefault="00C61D64" w:rsidP="00337FBF"/>
    <w:p w14:paraId="5DF39E70" w14:textId="77777777" w:rsidR="00C61D64" w:rsidRDefault="00C61D64" w:rsidP="00337FBF"/>
    <w:p w14:paraId="6B324FB6" w14:textId="77777777" w:rsidR="00C61D64" w:rsidRDefault="00C61D64" w:rsidP="00337FBF"/>
    <w:p w14:paraId="0428DBF4" w14:textId="77777777" w:rsidR="00C61D64" w:rsidRDefault="00C61D64" w:rsidP="00337FBF"/>
    <w:p w14:paraId="2E8AC33C" w14:textId="77777777" w:rsidR="00C61D64" w:rsidRDefault="00C61D64" w:rsidP="00337FBF"/>
    <w:p w14:paraId="1C7092FD" w14:textId="77777777" w:rsidR="00C61D64" w:rsidRDefault="00C61D64" w:rsidP="00337FBF"/>
    <w:p w14:paraId="1DB81036" w14:textId="77777777" w:rsidR="00F02198" w:rsidRDefault="00F02198">
      <w:pPr>
        <w:spacing w:before="0" w:after="0" w:line="240" w:lineRule="auto"/>
        <w:jc w:val="left"/>
        <w:sectPr w:rsidR="00F02198" w:rsidSect="00C804D3">
          <w:headerReference w:type="even" r:id="rId42"/>
          <w:headerReference w:type="first" r:id="rId43"/>
          <w:type w:val="oddPage"/>
          <w:pgSz w:w="11900" w:h="16840" w:code="9"/>
          <w:pgMar w:top="1985" w:right="1701" w:bottom="1418" w:left="1701" w:header="851" w:footer="851" w:gutter="567"/>
          <w:cols w:space="708"/>
          <w:titlePg/>
          <w:docGrid w:linePitch="360"/>
        </w:sectPr>
      </w:pPr>
    </w:p>
    <w:p w14:paraId="6FDA59D8" w14:textId="0A3E93C8" w:rsidR="00630A81" w:rsidRDefault="00630A81">
      <w:pPr>
        <w:spacing w:before="0" w:after="0" w:line="240" w:lineRule="auto"/>
        <w:jc w:val="left"/>
      </w:pPr>
    </w:p>
    <w:p w14:paraId="26B5A4B0" w14:textId="77777777" w:rsidR="00630A81" w:rsidRDefault="00630A81" w:rsidP="00C61D64">
      <w:pPr>
        <w:spacing w:line="276" w:lineRule="auto"/>
      </w:pPr>
    </w:p>
    <w:p w14:paraId="217BB919" w14:textId="77777777" w:rsidR="00C61D64" w:rsidRPr="004603DD" w:rsidRDefault="000345AB" w:rsidP="004603DD">
      <w:pPr>
        <w:pStyle w:val="Ttulo1"/>
      </w:pPr>
      <w:bookmarkStart w:id="180" w:name="_Toc4416848"/>
      <w:r>
        <w:t>Conclusiones y líneas futuras</w:t>
      </w:r>
      <w:bookmarkEnd w:id="180"/>
    </w:p>
    <w:p w14:paraId="105C0F93"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D83DF4D" w14:textId="77777777" w:rsidR="00C61D64" w:rsidRDefault="00C61D64" w:rsidP="00337FBF"/>
    <w:p w14:paraId="723BBCD1" w14:textId="556F443C" w:rsidR="00C73DFD" w:rsidRPr="000D0BE5" w:rsidRDefault="00C73DFD" w:rsidP="00C73DFD">
      <w:pPr>
        <w:pStyle w:val="Ttulo2"/>
      </w:pPr>
      <w:bookmarkStart w:id="181" w:name="_Toc4416849"/>
      <w:r>
        <w:lastRenderedPageBreak/>
        <w:t>Apartado 6.1</w:t>
      </w:r>
      <w:bookmarkEnd w:id="181"/>
    </w:p>
    <w:p w14:paraId="78C78ED7"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ABFC41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9D39009" w14:textId="259A3D5F" w:rsidR="00C73DFD" w:rsidRPr="00B612E8" w:rsidRDefault="00C73DFD" w:rsidP="00C73DFD">
      <w:pPr>
        <w:pStyle w:val="Ttulo2"/>
      </w:pPr>
      <w:bookmarkStart w:id="182" w:name="_Toc4416850"/>
      <w:r>
        <w:t>Apartado 6.2</w:t>
      </w:r>
      <w:bookmarkEnd w:id="182"/>
    </w:p>
    <w:p w14:paraId="54497AA4"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1F2C976"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71A4087" w14:textId="77777777" w:rsidR="00C61D64" w:rsidRDefault="00C61D64" w:rsidP="00337FBF"/>
    <w:p w14:paraId="652A2D51" w14:textId="77777777" w:rsidR="004D7FD8" w:rsidRDefault="004D7FD8" w:rsidP="00337FBF"/>
    <w:p w14:paraId="488AA0C3" w14:textId="77777777" w:rsidR="004D7FD8" w:rsidRDefault="004D7FD8" w:rsidP="00337FBF"/>
    <w:p w14:paraId="09463A8D" w14:textId="2E41F32A" w:rsidR="004D7FD8" w:rsidRDefault="004D7FD8" w:rsidP="00337FBF"/>
    <w:p w14:paraId="331A552B" w14:textId="14423455" w:rsidR="00844985" w:rsidRDefault="00844985" w:rsidP="00337FBF"/>
    <w:p w14:paraId="4ADE4EF6" w14:textId="4D88020B" w:rsidR="00844985" w:rsidRDefault="00844985">
      <w:pPr>
        <w:spacing w:before="0" w:after="0" w:line="240" w:lineRule="auto"/>
        <w:jc w:val="left"/>
      </w:pPr>
      <w:r>
        <w:br w:type="page"/>
      </w:r>
    </w:p>
    <w:p w14:paraId="176B376D" w14:textId="18C556D1" w:rsidR="00844985" w:rsidRDefault="00F0770A" w:rsidP="008F336E">
      <w:pPr>
        <w:pStyle w:val="Ttulo1"/>
        <w:numPr>
          <w:ilvl w:val="0"/>
          <w:numId w:val="0"/>
        </w:numPr>
        <w:spacing w:before="480"/>
      </w:pPr>
      <w:bookmarkStart w:id="183" w:name="_Toc4416851"/>
      <w:r>
        <w:lastRenderedPageBreak/>
        <w:t>Glosario de términos</w:t>
      </w:r>
      <w:bookmarkEnd w:id="183"/>
    </w:p>
    <w:p w14:paraId="153CE107" w14:textId="5B6CD319" w:rsidR="00060AFB" w:rsidRDefault="00060AFB" w:rsidP="00337FBF"/>
    <w:p w14:paraId="78EB4803" w14:textId="207170ED" w:rsidR="00B03B28" w:rsidRDefault="00B03B28" w:rsidP="00337FBF"/>
    <w:p w14:paraId="3B0601E0" w14:textId="7082B6AE" w:rsidR="00B03B28" w:rsidRDefault="00B03B28" w:rsidP="00337FBF"/>
    <w:p w14:paraId="61A715EA" w14:textId="620090A4" w:rsidR="00B03B28" w:rsidRDefault="00B03B28" w:rsidP="00337FBF"/>
    <w:p w14:paraId="4AB9CD3A" w14:textId="55030841" w:rsidR="00B03B28" w:rsidRDefault="00B03B28" w:rsidP="00337FBF"/>
    <w:p w14:paraId="70608BD0" w14:textId="42E0A179" w:rsidR="00B03B28" w:rsidRDefault="00B03B28" w:rsidP="00337FBF"/>
    <w:p w14:paraId="3E9F82FD" w14:textId="0870EA32" w:rsidR="00B03B28" w:rsidRDefault="00B03B28" w:rsidP="00337FBF"/>
    <w:p w14:paraId="6ED5422C" w14:textId="0658932A" w:rsidR="00B03B28" w:rsidRDefault="00B03B28" w:rsidP="00337FBF"/>
    <w:p w14:paraId="0F126B6E" w14:textId="50B02524" w:rsidR="00B03B28" w:rsidRDefault="00B03B28" w:rsidP="00337FBF"/>
    <w:p w14:paraId="108DA92D" w14:textId="259FE7AF" w:rsidR="00B03B28" w:rsidRDefault="00B03B28" w:rsidP="00337FBF"/>
    <w:p w14:paraId="0287F13B" w14:textId="343E10F1" w:rsidR="00B03B28" w:rsidRDefault="00B03B28" w:rsidP="00337FBF"/>
    <w:p w14:paraId="06025B38" w14:textId="77777777" w:rsidR="003D293B" w:rsidRDefault="003D293B" w:rsidP="00337FBF">
      <w:pPr>
        <w:sectPr w:rsidR="003D293B" w:rsidSect="00C804D3">
          <w:headerReference w:type="even" r:id="rId44"/>
          <w:headerReference w:type="default" r:id="rId45"/>
          <w:headerReference w:type="first" r:id="rId46"/>
          <w:pgSz w:w="11900" w:h="16840" w:code="9"/>
          <w:pgMar w:top="1985" w:right="1701" w:bottom="1418" w:left="1701" w:header="851" w:footer="851" w:gutter="567"/>
          <w:cols w:space="708"/>
          <w:titlePg/>
          <w:docGrid w:linePitch="360"/>
        </w:sectPr>
      </w:pPr>
    </w:p>
    <w:p w14:paraId="06336F8C" w14:textId="58A8A6E3" w:rsidR="00835622" w:rsidRDefault="00F0770A" w:rsidP="008F336E">
      <w:pPr>
        <w:pStyle w:val="Ttulo1"/>
        <w:numPr>
          <w:ilvl w:val="0"/>
          <w:numId w:val="0"/>
        </w:numPr>
        <w:spacing w:before="480"/>
      </w:pPr>
      <w:bookmarkStart w:id="184" w:name="_Toc4416852"/>
      <w:r>
        <w:lastRenderedPageBreak/>
        <w:t>Bibliografía</w:t>
      </w:r>
      <w:bookmarkEnd w:id="184"/>
    </w:p>
    <w:p w14:paraId="239DFD4D" w14:textId="7F0B355B" w:rsidR="00F0770A" w:rsidRDefault="00F0770A" w:rsidP="00F0770A"/>
    <w:p w14:paraId="6C0AE1B6" w14:textId="7881F47B" w:rsidR="00F0770A" w:rsidRDefault="00F0770A" w:rsidP="00F0770A"/>
    <w:p w14:paraId="2C8D0C25" w14:textId="3A17ABDA" w:rsidR="00F0770A" w:rsidRDefault="00F0770A" w:rsidP="00F0770A"/>
    <w:p w14:paraId="39289DD1" w14:textId="663B29AC" w:rsidR="00F0770A" w:rsidRDefault="00F0770A" w:rsidP="00F0770A"/>
    <w:p w14:paraId="06BAA805" w14:textId="41CC76F2" w:rsidR="00F0770A" w:rsidRDefault="00F0770A" w:rsidP="00F0770A"/>
    <w:p w14:paraId="5BFC056B" w14:textId="6E68BC19" w:rsidR="00F0770A" w:rsidRDefault="00F0770A" w:rsidP="00F0770A"/>
    <w:p w14:paraId="4305104E" w14:textId="344F58AD" w:rsidR="00F0770A" w:rsidRDefault="00F0770A" w:rsidP="00F0770A"/>
    <w:p w14:paraId="07ECCF98" w14:textId="22E4ACDF" w:rsidR="00835622" w:rsidRDefault="00835622" w:rsidP="00337FBF"/>
    <w:p w14:paraId="39C8B8C2" w14:textId="6464CAD5" w:rsidR="00835622" w:rsidRDefault="00835622" w:rsidP="00337FBF"/>
    <w:p w14:paraId="09C63DDA" w14:textId="153F79F6" w:rsidR="00835622" w:rsidRDefault="00835622" w:rsidP="00337FBF"/>
    <w:p w14:paraId="3F369AD3" w14:textId="2CDE5CEE" w:rsidR="00835622" w:rsidRDefault="00835622" w:rsidP="00337FBF"/>
    <w:p w14:paraId="699FECDA" w14:textId="374E5198" w:rsidR="00835622" w:rsidRDefault="00835622" w:rsidP="00337FBF"/>
    <w:p w14:paraId="529D0B5C" w14:textId="6DC9ABC6" w:rsidR="00835622" w:rsidRDefault="00835622" w:rsidP="00337FBF"/>
    <w:p w14:paraId="6CCFC596" w14:textId="79DBF2AA" w:rsidR="00835622" w:rsidRDefault="00835622" w:rsidP="00337FBF"/>
    <w:p w14:paraId="05F9689C" w14:textId="17E37B47" w:rsidR="00835622" w:rsidRDefault="00835622" w:rsidP="00337FBF"/>
    <w:p w14:paraId="3D0B2C1D" w14:textId="54AC11A0" w:rsidR="00835622" w:rsidRDefault="00835622" w:rsidP="00337FBF"/>
    <w:p w14:paraId="682D11D2" w14:textId="4D76B60C" w:rsidR="008A54D5" w:rsidRDefault="008A54D5" w:rsidP="00337FBF"/>
    <w:p w14:paraId="5E32C35F" w14:textId="23721E81" w:rsidR="008A54D5" w:rsidRDefault="008A54D5">
      <w:pPr>
        <w:spacing w:before="0" w:after="0" w:line="240" w:lineRule="auto"/>
        <w:jc w:val="left"/>
      </w:pPr>
    </w:p>
    <w:p w14:paraId="314427E5" w14:textId="77777777" w:rsidR="003D293B" w:rsidRDefault="003D293B" w:rsidP="00337FBF">
      <w:pPr>
        <w:sectPr w:rsidR="003D293B" w:rsidSect="00C804D3">
          <w:headerReference w:type="first" r:id="rId47"/>
          <w:pgSz w:w="11900" w:h="16840" w:code="9"/>
          <w:pgMar w:top="1985" w:right="1701" w:bottom="1418" w:left="1701" w:header="851" w:footer="851" w:gutter="567"/>
          <w:cols w:space="708"/>
          <w:titlePg/>
          <w:docGrid w:linePitch="360"/>
        </w:sectPr>
      </w:pPr>
    </w:p>
    <w:p w14:paraId="601F6CB5" w14:textId="2A55ACBC" w:rsidR="00F0770A" w:rsidRDefault="00F0770A" w:rsidP="00F0770A">
      <w:pPr>
        <w:pStyle w:val="Ttulo1"/>
        <w:numPr>
          <w:ilvl w:val="0"/>
          <w:numId w:val="0"/>
        </w:numPr>
        <w:spacing w:before="480"/>
      </w:pPr>
      <w:bookmarkStart w:id="185" w:name="_Toc4416853"/>
      <w:r>
        <w:lastRenderedPageBreak/>
        <w:t>Anexo</w:t>
      </w:r>
      <w:r w:rsidR="00FC2DE8">
        <w:t>s</w:t>
      </w:r>
      <w:bookmarkEnd w:id="185"/>
    </w:p>
    <w:p w14:paraId="276E553D" w14:textId="4EC8BD48" w:rsidR="00F0770A" w:rsidRDefault="00F0770A" w:rsidP="00F0770A"/>
    <w:p w14:paraId="06124EDF" w14:textId="77777777" w:rsidR="00F0770A" w:rsidRPr="00F0770A" w:rsidRDefault="00F0770A" w:rsidP="00F0770A"/>
    <w:sectPr w:rsidR="00F0770A" w:rsidRPr="00F0770A" w:rsidSect="00C804D3">
      <w:headerReference w:type="first" r:id="rId48"/>
      <w:pgSz w:w="11900" w:h="16840" w:code="9"/>
      <w:pgMar w:top="1985" w:right="1701" w:bottom="1418" w:left="1701"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8" w:author="Sergio Saugar García" w:date="2020-12-17T17:12:00Z" w:initials="SSG">
    <w:p w14:paraId="68B951EF" w14:textId="220FCB5D" w:rsidR="001C7170" w:rsidRDefault="001C7170">
      <w:pPr>
        <w:pStyle w:val="Textocomentario"/>
      </w:pPr>
      <w:r>
        <w:rPr>
          <w:rStyle w:val="Refdecomentario"/>
        </w:rPr>
        <w:annotationRef/>
      </w:r>
      <w:r>
        <w:t>Bien, esto tiene que ver con lo que he puesto anteriormente de ampliar el círculo. Redáctalo de nuevo, haciendo referencia a esas mismas palabras y aprovecha para profundizar en las características de un conductor (las que hacen que seáis afines).</w:t>
      </w:r>
    </w:p>
  </w:comment>
  <w:comment w:id="139" w:author="Sergio Saugar García" w:date="2020-12-17T17:13:00Z" w:initials="SSG">
    <w:p w14:paraId="52F97358" w14:textId="3671D8D5" w:rsidR="001C7170" w:rsidRDefault="001C7170">
      <w:pPr>
        <w:pStyle w:val="Textocomentario"/>
      </w:pPr>
      <w:r>
        <w:rPr>
          <w:rStyle w:val="Refdecomentario"/>
        </w:rPr>
        <w:annotationRef/>
      </w:r>
      <w:r>
        <w:t>Esto lo tienes que unir a la parte en la que hemos hablado de la selección de la ruta y, cómo se comienza esa ruta y se gestiona durante la marcha.</w:t>
      </w:r>
    </w:p>
  </w:comment>
  <w:comment w:id="140" w:author="Sergio Saugar García" w:date="2020-12-17T17:14:00Z" w:initials="SSG">
    <w:p w14:paraId="48983786" w14:textId="650808BB" w:rsidR="001C7170" w:rsidRDefault="001C7170">
      <w:pPr>
        <w:pStyle w:val="Textocomentario"/>
      </w:pPr>
      <w:r>
        <w:rPr>
          <w:rStyle w:val="Refdecomentario"/>
        </w:rPr>
        <w:annotationRef/>
      </w:r>
      <w:r>
        <w:t xml:space="preserve">Esta parte de los signos, no la pondría en el análisis. Pero sí que lo dejaría, podemos pensar en que si se hace </w:t>
      </w:r>
      <w:proofErr w:type="gramStart"/>
      <w:r>
        <w:t>un app gráfica</w:t>
      </w:r>
      <w:proofErr w:type="gramEnd"/>
      <w:r>
        <w:t xml:space="preserve"> (como Google Auto), pudiesen salir los iconos de lo que los participantes van </w:t>
      </w:r>
      <w:proofErr w:type="spellStart"/>
      <w:r>
        <w:t>ponendo</w:t>
      </w:r>
      <w:proofErr w:type="spellEnd"/>
      <w:r>
        <w:t>.</w:t>
      </w:r>
    </w:p>
  </w:comment>
  <w:comment w:id="141" w:author="Sergio Saugar García" w:date="2020-12-17T17:16:00Z" w:initials="SSG">
    <w:p w14:paraId="3166B98E" w14:textId="018D9F18" w:rsidR="001C7170" w:rsidRDefault="001C7170">
      <w:pPr>
        <w:pStyle w:val="Textocomentario"/>
      </w:pPr>
      <w:r>
        <w:rPr>
          <w:rStyle w:val="Refdecomentario"/>
        </w:rPr>
        <w:annotationRef/>
      </w:r>
      <w:r>
        <w:t>Esto yo lo describiría cuando hables de qué pasa durante la quedada (</w:t>
      </w:r>
      <w:proofErr w:type="gramStart"/>
      <w:r>
        <w:t>esto</w:t>
      </w:r>
      <w:proofErr w:type="gramEnd"/>
      <w:r>
        <w:t xml:space="preserve"> por ejemplo, encajaría muy bien en el uso de los sensores del móvil para medir velocidades, ángulos de tumbada…)</w:t>
      </w:r>
    </w:p>
  </w:comment>
  <w:comment w:id="142" w:author="Sergio Saugar García" w:date="2020-12-17T17:16:00Z" w:initials="SSG">
    <w:p w14:paraId="0043DB55" w14:textId="7BA2D8DE" w:rsidR="001C7170" w:rsidRDefault="001C7170">
      <w:pPr>
        <w:pStyle w:val="Textocomentario"/>
      </w:pPr>
      <w:r>
        <w:rPr>
          <w:rStyle w:val="Refdecomentario"/>
        </w:rPr>
        <w:annotationRef/>
      </w:r>
      <w:r>
        <w:t>Esto va en la “elección de la ruta”</w:t>
      </w:r>
    </w:p>
  </w:comment>
  <w:comment w:id="143" w:author="Sergio Saugar García" w:date="2020-12-17T17:17:00Z" w:initials="SSG">
    <w:p w14:paraId="311D1856" w14:textId="47552A3B" w:rsidR="001C7170" w:rsidRDefault="001C7170">
      <w:pPr>
        <w:pStyle w:val="Textocomentario"/>
      </w:pPr>
      <w:r>
        <w:rPr>
          <w:rStyle w:val="Refdecomentario"/>
        </w:rPr>
        <w:annotationRef/>
      </w:r>
      <w:r>
        <w:t>Durante la ruta.</w:t>
      </w:r>
    </w:p>
  </w:comment>
  <w:comment w:id="144" w:author="Sergio Saugar García" w:date="2020-12-17T17:17:00Z" w:initials="SSG">
    <w:p w14:paraId="22344C6B" w14:textId="4D7F2BBD" w:rsidR="001C7170" w:rsidRDefault="001C7170">
      <w:pPr>
        <w:pStyle w:val="Textocomentario"/>
      </w:pPr>
      <w:r>
        <w:rPr>
          <w:rStyle w:val="Refdecomentario"/>
        </w:rPr>
        <w:annotationRef/>
      </w:r>
      <w:r>
        <w:t xml:space="preserve">Entonces, a características de conductor: </w:t>
      </w:r>
      <w:proofErr w:type="gramStart"/>
      <w:r>
        <w:t>carnet</w:t>
      </w:r>
      <w:proofErr w:type="gramEnd"/>
      <w:r>
        <w:t>, igual con el tipo de moto de abajo y nombrar, en la elección de ruta estas características de pasada.</w:t>
      </w:r>
    </w:p>
  </w:comment>
  <w:comment w:id="145" w:author="Sergio Saugar García" w:date="2020-12-17T17:19:00Z" w:initials="SSG">
    <w:p w14:paraId="02A01A6C" w14:textId="1898E47A" w:rsidR="001C7170" w:rsidRDefault="001C7170">
      <w:pPr>
        <w:pStyle w:val="Textocomentario"/>
      </w:pPr>
      <w:r>
        <w:rPr>
          <w:rStyle w:val="Refdecomentario"/>
        </w:rPr>
        <w:annotationRef/>
      </w:r>
      <w:r>
        <w:t>Tipos de moto. Yo lo describiría justo cuando hables de las características del conductor. Características de conductor y características de su moto. Seguro que van asociadas o, al menos, algunas características del conductor influyen en la moto (por ejemplo, carné).</w:t>
      </w:r>
    </w:p>
  </w:comment>
  <w:comment w:id="146" w:author="Sergio Saugar García" w:date="2020-12-17T17:20:00Z" w:initials="SSG">
    <w:p w14:paraId="3C81D92A" w14:textId="0427D3C8" w:rsidR="001C7170" w:rsidRDefault="001C7170">
      <w:pPr>
        <w:pStyle w:val="Textocomentario"/>
      </w:pPr>
      <w:r>
        <w:rPr>
          <w:rStyle w:val="Refdecomentario"/>
        </w:rPr>
        <w:annotationRef/>
      </w:r>
      <w:r>
        <w:t>Esto creo que ya lo he comentado, aunque si quieres, puedes volver a hacer énfasis en ello. Pero en el párrafo de arriba donde he concluido que es complicado. Si quieres desarrolla un poco más el por qué es complicado.</w:t>
      </w:r>
    </w:p>
  </w:comment>
  <w:comment w:id="147" w:author="Sergio Saugar García" w:date="2020-12-17T17:22:00Z" w:initials="SSG">
    <w:p w14:paraId="65FD4F80" w14:textId="52972594" w:rsidR="001C7170" w:rsidRDefault="001C7170">
      <w:pPr>
        <w:pStyle w:val="Textocomentario"/>
      </w:pPr>
      <w:r>
        <w:rPr>
          <w:rStyle w:val="Refdecomentario"/>
        </w:rPr>
        <w:annotationRef/>
      </w:r>
      <w:r>
        <w:t>Problemas con la selección de la ruta, agrúpalos en su párrafo.</w:t>
      </w:r>
    </w:p>
  </w:comment>
  <w:comment w:id="148" w:author="Sergio Saugar García" w:date="2020-12-17T17:21:00Z" w:initials="SSG">
    <w:p w14:paraId="06F44952" w14:textId="5BB9123B" w:rsidR="001C7170" w:rsidRDefault="001C7170">
      <w:pPr>
        <w:pStyle w:val="Textocomentario"/>
      </w:pPr>
      <w:r>
        <w:rPr>
          <w:rStyle w:val="Refdecomentario"/>
        </w:rPr>
        <w:annotationRef/>
      </w:r>
      <w:r>
        <w:t xml:space="preserve">Mézclalo con el párrafo en que hablo de </w:t>
      </w:r>
      <w:proofErr w:type="spellStart"/>
      <w:r>
        <w:t>Whatsapp</w:t>
      </w:r>
      <w:proofErr w:type="spellEnd"/>
      <w:r>
        <w:t>. Creo que muchas cosas ya se entienden allí.</w:t>
      </w:r>
    </w:p>
  </w:comment>
  <w:comment w:id="149" w:author="Sergio Saugar García" w:date="2020-12-17T17:22:00Z" w:initials="SSG">
    <w:p w14:paraId="0B89833F" w14:textId="5E0C500E" w:rsidR="001C7170" w:rsidRDefault="001C7170">
      <w:pPr>
        <w:pStyle w:val="Textocomentario"/>
      </w:pPr>
      <w:r>
        <w:rPr>
          <w:rStyle w:val="Refdecomentario"/>
        </w:rPr>
        <w:annotationRef/>
      </w:r>
      <w:r>
        <w:t xml:space="preserve">De momento, no desvelamos qué es lo que vamos a hacer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Sólo que vean los problemas y el dominio (que hay motos y sus características, moteros y sus características, quedadas y sus características…).</w:t>
      </w:r>
    </w:p>
  </w:comment>
  <w:comment w:id="150" w:author="Sergio Saugar García" w:date="2020-12-17T17:23:00Z" w:initials="SSG">
    <w:p w14:paraId="55F479F3" w14:textId="77777777" w:rsidR="001C7170" w:rsidRDefault="001C7170">
      <w:pPr>
        <w:pStyle w:val="Textocomentario"/>
      </w:pPr>
      <w:r>
        <w:rPr>
          <w:rStyle w:val="Refdecomentario"/>
        </w:rPr>
        <w:annotationRef/>
      </w:r>
      <w:proofErr w:type="gramStart"/>
      <w:r>
        <w:t>Un campo bio?</w:t>
      </w:r>
      <w:proofErr w:type="gramEnd"/>
    </w:p>
    <w:p w14:paraId="1FFC2CC2" w14:textId="12D3235D" w:rsidR="001C7170" w:rsidRDefault="001C7170">
      <w:pPr>
        <w:pStyle w:val="Textocomentario"/>
      </w:pPr>
      <w:r>
        <w:t xml:space="preserve">Aunque hay aspecto como curvas, </w:t>
      </w:r>
      <w:proofErr w:type="spellStart"/>
      <w:r>
        <w:t>etc</w:t>
      </w:r>
      <w:proofErr w:type="spellEnd"/>
      <w:r>
        <w:t xml:space="preserve">… que deberíamos establecer con valores (como el de tipo de conducción) para que haga </w:t>
      </w:r>
      <w:proofErr w:type="spellStart"/>
      <w:r>
        <w:t>matching</w:t>
      </w:r>
      <w:proofErr w:type="spellEnd"/>
      <w:r>
        <w:t xml:space="preserve"> con la ruta.</w:t>
      </w:r>
    </w:p>
  </w:comment>
  <w:comment w:id="151" w:author="Sergio Saugar García" w:date="2020-12-17T17:25:00Z" w:initials="SSG">
    <w:p w14:paraId="73B00CF2" w14:textId="335411A2" w:rsidR="001C7170" w:rsidRDefault="001C7170">
      <w:pPr>
        <w:pStyle w:val="Textocomentario"/>
      </w:pPr>
      <w:r>
        <w:rPr>
          <w:rStyle w:val="Refdecomentario"/>
        </w:rPr>
        <w:annotationRef/>
      </w:r>
      <w:r>
        <w:t>Asfalto óptimo</w:t>
      </w:r>
    </w:p>
  </w:comment>
  <w:comment w:id="152" w:author="Sergio Saugar García" w:date="2020-12-17T17:25:00Z" w:initials="SSG">
    <w:p w14:paraId="49006580" w14:textId="09FE1674" w:rsidR="001C7170" w:rsidRDefault="001C7170">
      <w:pPr>
        <w:pStyle w:val="Textocomentario"/>
      </w:pPr>
      <w:r>
        <w:rPr>
          <w:rStyle w:val="Refdecomentario"/>
        </w:rPr>
        <w:annotationRef/>
      </w:r>
      <w:r>
        <w:t>Asfalto irregular</w:t>
      </w:r>
    </w:p>
  </w:comment>
  <w:comment w:id="153" w:author="Sergio Saugar García" w:date="2020-12-17T17:25:00Z" w:initials="SSG">
    <w:p w14:paraId="3B3537F6" w14:textId="3613A171" w:rsidR="001C7170" w:rsidRDefault="001C7170">
      <w:pPr>
        <w:pStyle w:val="Textocomentario"/>
      </w:pPr>
      <w:r>
        <w:rPr>
          <w:rStyle w:val="Refdecomentario"/>
        </w:rPr>
        <w:annotationRef/>
      </w:r>
      <w:r>
        <w:t>Con interés gastronómico</w:t>
      </w:r>
    </w:p>
  </w:comment>
  <w:comment w:id="154" w:author="Sergio Saugar García" w:date="2020-12-17T17:25:00Z" w:initials="SSG">
    <w:p w14:paraId="2A25388E" w14:textId="7E03CC4C" w:rsidR="001C7170" w:rsidRDefault="001C7170">
      <w:pPr>
        <w:pStyle w:val="Textocomentario"/>
      </w:pPr>
      <w:r>
        <w:rPr>
          <w:rStyle w:val="Refdecomentario"/>
        </w:rPr>
        <w:annotationRef/>
      </w:r>
      <w:r>
        <w:t>Primero ruta a fuego (con explicación entre paréntesis) y luego, ruta a fuego con paradas.</w:t>
      </w:r>
    </w:p>
  </w:comment>
  <w:comment w:id="155" w:author="Sergio Saugar García" w:date="2020-12-17T17:26:00Z" w:initials="SSG">
    <w:p w14:paraId="72C1861A" w14:textId="49F3FB5F" w:rsidR="001C7170" w:rsidRDefault="001C7170">
      <w:pPr>
        <w:pStyle w:val="Textocomentario"/>
      </w:pPr>
      <w:r>
        <w:rPr>
          <w:rStyle w:val="Refdecomentario"/>
        </w:rPr>
        <w:annotationRef/>
      </w:r>
      <w:r>
        <w:t>Habrá que pensar en niveles o en dificultad de 1 a 10…</w:t>
      </w:r>
    </w:p>
  </w:comment>
  <w:comment w:id="156" w:author="Sergio Saugar García" w:date="2020-12-17T17:26:00Z" w:initials="SSG">
    <w:p w14:paraId="2FFF59E2" w14:textId="080592D1" w:rsidR="001C7170" w:rsidRDefault="001C7170">
      <w:pPr>
        <w:pStyle w:val="Textocomentario"/>
      </w:pPr>
      <w:r>
        <w:rPr>
          <w:rStyle w:val="Refdecomentario"/>
        </w:rPr>
        <w:annotationRef/>
      </w:r>
      <w:r>
        <w:t xml:space="preserve">Esto ya es algo de la </w:t>
      </w:r>
      <w:proofErr w:type="gramStart"/>
      <w:r>
        <w:t>app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951EF" w15:done="0"/>
  <w15:commentEx w15:paraId="52F97358" w15:done="0"/>
  <w15:commentEx w15:paraId="48983786" w15:done="0"/>
  <w15:commentEx w15:paraId="3166B98E" w15:done="0"/>
  <w15:commentEx w15:paraId="0043DB55" w15:done="0"/>
  <w15:commentEx w15:paraId="311D1856" w15:done="0"/>
  <w15:commentEx w15:paraId="22344C6B" w15:done="0"/>
  <w15:commentEx w15:paraId="02A01A6C" w15:done="0"/>
  <w15:commentEx w15:paraId="3C81D92A" w15:done="0"/>
  <w15:commentEx w15:paraId="65FD4F80" w15:done="0"/>
  <w15:commentEx w15:paraId="06F44952" w15:done="0"/>
  <w15:commentEx w15:paraId="0B89833F" w15:done="0"/>
  <w15:commentEx w15:paraId="1FFC2CC2" w15:done="0"/>
  <w15:commentEx w15:paraId="73B00CF2" w15:done="0"/>
  <w15:commentEx w15:paraId="49006580" w15:done="0"/>
  <w15:commentEx w15:paraId="3B3537F6" w15:done="0"/>
  <w15:commentEx w15:paraId="2A25388E" w15:done="0"/>
  <w15:commentEx w15:paraId="72C1861A" w15:done="0"/>
  <w15:commentEx w15:paraId="2FFF5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951EF" w16cid:durableId="23861008"/>
  <w16cid:commentId w16cid:paraId="52F97358" w16cid:durableId="23861055"/>
  <w16cid:commentId w16cid:paraId="48983786" w16cid:durableId="23861091"/>
  <w16cid:commentId w16cid:paraId="3166B98E" w16cid:durableId="238610F4"/>
  <w16cid:commentId w16cid:paraId="0043DB55" w16cid:durableId="238610E5"/>
  <w16cid:commentId w16cid:paraId="311D1856" w16cid:durableId="23861126"/>
  <w16cid:commentId w16cid:paraId="22344C6B" w16cid:durableId="2386113A"/>
  <w16cid:commentId w16cid:paraId="02A01A6C" w16cid:durableId="2386118F"/>
  <w16cid:commentId w16cid:paraId="3C81D92A" w16cid:durableId="238611E1"/>
  <w16cid:commentId w16cid:paraId="65FD4F80" w16cid:durableId="2386123B"/>
  <w16cid:commentId w16cid:paraId="06F44952" w16cid:durableId="2386121A"/>
  <w16cid:commentId w16cid:paraId="0B89833F" w16cid:durableId="23861256"/>
  <w16cid:commentId w16cid:paraId="1FFC2CC2" w16cid:durableId="238612A1"/>
  <w16cid:commentId w16cid:paraId="73B00CF2" w16cid:durableId="238612FA"/>
  <w16cid:commentId w16cid:paraId="49006580" w16cid:durableId="238612EF"/>
  <w16cid:commentId w16cid:paraId="3B3537F6" w16cid:durableId="23861308"/>
  <w16cid:commentId w16cid:paraId="2A25388E" w16cid:durableId="23861314"/>
  <w16cid:commentId w16cid:paraId="72C1861A" w16cid:durableId="23861330"/>
  <w16cid:commentId w16cid:paraId="2FFF59E2" w16cid:durableId="238613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C34E" w14:textId="77777777" w:rsidR="001C7170" w:rsidRDefault="001C7170" w:rsidP="00A91FB3">
      <w:pPr>
        <w:spacing w:after="0" w:line="240" w:lineRule="auto"/>
      </w:pPr>
      <w:r>
        <w:separator/>
      </w:r>
    </w:p>
  </w:endnote>
  <w:endnote w:type="continuationSeparator" w:id="0">
    <w:p w14:paraId="3F25B720" w14:textId="77777777" w:rsidR="001C7170" w:rsidRDefault="001C7170" w:rsidP="00A9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Medium ITC">
    <w:altName w:val="Calibri"/>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1C7170" w:rsidRDefault="001C7170" w:rsidP="008F2CD5">
    <w:pPr>
      <w:pStyle w:val="Piedepgina"/>
      <w:framePr w:wrap="none" w:vAnchor="text" w:hAnchor="margin" w:xAlign="center" w:y="1"/>
      <w:jc w:val="center"/>
    </w:pPr>
  </w:p>
  <w:p w14:paraId="3F3541CB" w14:textId="2612CC3E" w:rsidR="001C7170" w:rsidRDefault="001C7170" w:rsidP="00C73DFD">
    <w:pPr>
      <w:pStyle w:val="Piedepgina"/>
      <w:framePr w:wrap="none" w:vAnchor="text" w:hAnchor="margin" w:xAlign="center" w:y="1"/>
      <w:rPr>
        <w:rStyle w:val="Nmerodepgina"/>
      </w:rPr>
    </w:pPr>
  </w:p>
  <w:p w14:paraId="7929CCED" w14:textId="50897694" w:rsidR="001C7170" w:rsidRDefault="001C7170" w:rsidP="00C73DFD">
    <w:pPr>
      <w:pStyle w:val="Piedepgina"/>
      <w:framePr w:wrap="none" w:vAnchor="text" w:hAnchor="margin" w:xAlign="center" w:y="1"/>
      <w:rPr>
        <w:rStyle w:val="Nmerodepgina"/>
      </w:rPr>
    </w:pPr>
  </w:p>
  <w:p w14:paraId="53A7AB8A" w14:textId="77777777" w:rsidR="001C7170" w:rsidRDefault="001C7170"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68598"/>
      <w:docPartObj>
        <w:docPartGallery w:val="Page Numbers (Bottom of Page)"/>
        <w:docPartUnique/>
      </w:docPartObj>
    </w:sdtPr>
    <w:sdtContent>
      <w:p w14:paraId="3F8AF031" w14:textId="5517FF46" w:rsidR="001C7170" w:rsidRDefault="001C7170" w:rsidP="008F2CD5">
        <w:pPr>
          <w:pStyle w:val="Piedepgina"/>
          <w:jc w:val="center"/>
        </w:pPr>
        <w:r>
          <w:fldChar w:fldCharType="begin"/>
        </w:r>
        <w:r>
          <w:instrText>PAGE   \* MERGEFORMAT</w:instrText>
        </w:r>
        <w:r>
          <w:fldChar w:fldCharType="separate"/>
        </w:r>
        <w: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690364"/>
      <w:docPartObj>
        <w:docPartGallery w:val="Page Numbers (Bottom of Page)"/>
        <w:docPartUnique/>
      </w:docPartObj>
    </w:sdtPr>
    <w:sdtContent>
      <w:p w14:paraId="0BD107BF" w14:textId="1A597226" w:rsidR="001C7170" w:rsidRDefault="001C7170" w:rsidP="008F2CD5">
        <w:pPr>
          <w:pStyle w:val="Piedepgina"/>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601121"/>
      <w:docPartObj>
        <w:docPartGallery w:val="Page Numbers (Bottom of Page)"/>
        <w:docPartUnique/>
      </w:docPartObj>
    </w:sdtPr>
    <w:sdtContent>
      <w:p w14:paraId="73D906E8" w14:textId="39A56762" w:rsidR="001C7170" w:rsidRDefault="001C7170" w:rsidP="00913443">
        <w:pPr>
          <w:pStyle w:val="Piedep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E834" w14:textId="77777777" w:rsidR="001C7170" w:rsidRDefault="001C7170" w:rsidP="00A91FB3">
      <w:pPr>
        <w:spacing w:after="0" w:line="240" w:lineRule="auto"/>
      </w:pPr>
      <w:r>
        <w:separator/>
      </w:r>
    </w:p>
  </w:footnote>
  <w:footnote w:type="continuationSeparator" w:id="0">
    <w:p w14:paraId="1D4D26F0" w14:textId="77777777" w:rsidR="001C7170" w:rsidRDefault="001C7170" w:rsidP="00A91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3950" w14:textId="77777777" w:rsidR="001C7170" w:rsidRPr="00630A81" w:rsidRDefault="001C7170">
    <w:pPr>
      <w:pStyle w:val="Encabezado"/>
      <w:rPr>
        <w:i/>
      </w:rPr>
    </w:pPr>
    <w:r>
      <w:tab/>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0B58" w14:textId="4CD2B0AD" w:rsidR="001C7170" w:rsidRPr="001F6A63" w:rsidRDefault="001C7170" w:rsidP="001F6A63">
    <w:pPr>
      <w:pStyle w:val="Encabezado"/>
      <w:tabs>
        <w:tab w:val="clear" w:pos="8504"/>
        <w:tab w:val="right" w:pos="7931"/>
      </w:tabs>
      <w:spacing w:before="180"/>
      <w:rPr>
        <w:i/>
      </w:rPr>
    </w:pPr>
    <w:r>
      <w:rPr>
        <w:noProof/>
      </w:rPr>
      <w:drawing>
        <wp:anchor distT="0" distB="0" distL="114300" distR="114300" simplePos="0" relativeHeight="251666432" behindDoc="0" locked="0" layoutInCell="1" allowOverlap="1" wp14:anchorId="1871DD6D" wp14:editId="634869C0">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87" name="Imagen 8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Estado del a</w:t>
    </w:r>
    <w:r>
      <w:rPr>
        <w:rFonts w:asciiTheme="majorHAnsi" w:hAnsiTheme="majorHAnsi" w:cstheme="majorHAnsi"/>
        <w:i/>
        <w:sz w:val="20"/>
      </w:rPr>
      <w:fldChar w:fldCharType="begin"/>
    </w:r>
    <w:r>
      <w:rPr>
        <w:rFonts w:asciiTheme="majorHAnsi" w:hAnsiTheme="majorHAnsi" w:cstheme="majorHAnsi"/>
        <w:i/>
        <w:sz w:val="20"/>
      </w:rPr>
      <w:instrText xml:space="preserve"> TITLE  \* Caps  \* MERGEFORMAT </w:instrText>
    </w:r>
    <w:r>
      <w:rPr>
        <w:rFonts w:asciiTheme="majorHAnsi" w:hAnsiTheme="majorHAnsi" w:cstheme="majorHAnsi"/>
        <w:i/>
        <w:sz w:val="20"/>
      </w:rPr>
      <w:fldChar w:fldCharType="end"/>
    </w:r>
    <w:r>
      <w:rPr>
        <w:rFonts w:asciiTheme="majorHAnsi" w:hAnsiTheme="majorHAnsi" w:cstheme="majorHAnsi"/>
        <w:i/>
        <w:sz w:val="20"/>
      </w:rPr>
      <w:t>rte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B956" w14:textId="1A65AE87" w:rsidR="001C7170" w:rsidRPr="00630A81" w:rsidRDefault="001C7170" w:rsidP="004D136D">
    <w:pPr>
      <w:pStyle w:val="Encabezado"/>
      <w:tabs>
        <w:tab w:val="clear" w:pos="8504"/>
        <w:tab w:val="right" w:pos="7931"/>
      </w:tabs>
      <w:spacing w:before="180"/>
      <w:jc w:val="right"/>
      <w:rPr>
        <w:i/>
      </w:rPr>
    </w:pPr>
    <w:r>
      <w:rPr>
        <w:noProof/>
      </w:rPr>
      <w:drawing>
        <wp:anchor distT="0" distB="0" distL="114300" distR="114300" simplePos="0" relativeHeight="251668480" behindDoc="0" locked="0" layoutInCell="1" allowOverlap="1" wp14:anchorId="210B22F0" wp14:editId="43480D0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88" name="Imagen 88"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Estado del arte</w:t>
    </w:r>
    <w:r>
      <w:tab/>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0135" w14:textId="57F34025"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64384" behindDoc="0" locked="0" layoutInCell="1" allowOverlap="1" wp14:anchorId="1EAE1956" wp14:editId="180EABD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89" name="Imagen 89"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Estado del arte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1E51" w14:textId="75764065" w:rsidR="001C7170" w:rsidRPr="001F6A63" w:rsidRDefault="001C7170" w:rsidP="001F6A63">
    <w:pPr>
      <w:pStyle w:val="Encabezado"/>
      <w:tabs>
        <w:tab w:val="clear" w:pos="8504"/>
        <w:tab w:val="right" w:pos="7931"/>
      </w:tabs>
      <w:spacing w:before="180"/>
      <w:rPr>
        <w:i/>
      </w:rPr>
    </w:pPr>
    <w:r>
      <w:rPr>
        <w:noProof/>
      </w:rPr>
      <w:drawing>
        <wp:anchor distT="0" distB="0" distL="114300" distR="114300" simplePos="0" relativeHeight="251676672" behindDoc="0" locked="0" layoutInCell="1" allowOverlap="1" wp14:anchorId="2988B14A" wp14:editId="7C062FA2">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0" name="Imagen 90"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Análisis y diseño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E395" w14:textId="1E5E8957"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70528" behindDoc="0" locked="0" layoutInCell="1" allowOverlap="1" wp14:anchorId="13967F0F" wp14:editId="0F951135">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1" name="Imagen 9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Análisis y diseño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49F0" w14:textId="77777777" w:rsidR="001C7170" w:rsidRPr="001F6A63" w:rsidRDefault="001C7170" w:rsidP="001F6A63">
    <w:pPr>
      <w:pStyle w:val="Encabezado"/>
      <w:tabs>
        <w:tab w:val="clear" w:pos="8504"/>
        <w:tab w:val="right" w:pos="7931"/>
      </w:tabs>
      <w:spacing w:before="180"/>
      <w:rPr>
        <w:i/>
      </w:rPr>
    </w:pPr>
    <w:r>
      <w:rPr>
        <w:noProof/>
      </w:rPr>
      <w:drawing>
        <wp:anchor distT="0" distB="0" distL="114300" distR="114300" simplePos="0" relativeHeight="251674624" behindDoc="0" locked="0" layoutInCell="1" allowOverlap="1" wp14:anchorId="14B455BB" wp14:editId="65499CBB">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2" name="Imagen 92"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Implementación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9C40" w14:textId="76BABEEB"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72576" behindDoc="0" locked="0" layoutInCell="1" allowOverlap="1" wp14:anchorId="2DF63631" wp14:editId="5989C1B4">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3" name="Imagen 9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Implementación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AAA9" w14:textId="3B9B0557" w:rsidR="001C7170" w:rsidRPr="001F6A63" w:rsidRDefault="001C7170" w:rsidP="001F6A63">
    <w:pPr>
      <w:pStyle w:val="Encabezado"/>
      <w:tabs>
        <w:tab w:val="clear" w:pos="8504"/>
        <w:tab w:val="right" w:pos="7931"/>
      </w:tabs>
      <w:spacing w:before="180"/>
      <w:rPr>
        <w:i/>
      </w:rPr>
    </w:pPr>
    <w:r>
      <w:rPr>
        <w:noProof/>
      </w:rPr>
      <w:drawing>
        <wp:anchor distT="0" distB="0" distL="114300" distR="114300" simplePos="0" relativeHeight="251680768" behindDoc="0" locked="0" layoutInCell="1" allowOverlap="1" wp14:anchorId="2957C474" wp14:editId="27184C51">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4" name="Imagen 94"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Resultados y validación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69AE" w14:textId="4FE6FCB2"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78720" behindDoc="0" locked="0" layoutInCell="1" allowOverlap="1" wp14:anchorId="17FA06F7" wp14:editId="6DE9E188">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5" name="Imagen 95"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Resultados y validación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77B09C5E" w:rsidR="001C7170" w:rsidRPr="001F6A63" w:rsidRDefault="001C7170" w:rsidP="001F6A63">
    <w:pPr>
      <w:pStyle w:val="Encabezado"/>
      <w:tabs>
        <w:tab w:val="clear" w:pos="8504"/>
        <w:tab w:val="right" w:pos="7931"/>
      </w:tabs>
      <w:spacing w:before="180"/>
      <w:rPr>
        <w:i/>
      </w:rPr>
    </w:pPr>
    <w:r>
      <w:rPr>
        <w:noProof/>
      </w:rPr>
      <w:drawing>
        <wp:anchor distT="0" distB="0" distL="114300" distR="114300" simplePos="0" relativeHeight="251684864" behindDoc="0" locked="0" layoutInCell="1" allowOverlap="1" wp14:anchorId="03E41F0D" wp14:editId="6187EEAB">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6" name="Imagen 96"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Conclusiones y líneas futuras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1C7170" w:rsidRPr="00630A81" w:rsidRDefault="001C7170">
    <w:pPr>
      <w:pStyle w:val="Encabezado"/>
      <w:rPr>
        <w:i/>
      </w:rPr>
    </w:pPr>
    <w:r>
      <w:tab/>
    </w:r>
    <w:r>
      <w:tab/>
    </w:r>
    <w:r>
      <w:rPr>
        <w:i/>
      </w:rPr>
      <w:t>Introducción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195AEFE0" w:rsidR="001C7170" w:rsidRPr="00630A81" w:rsidRDefault="001C7170" w:rsidP="004D136D">
    <w:pPr>
      <w:pStyle w:val="Encabezado"/>
      <w:tabs>
        <w:tab w:val="clear" w:pos="8504"/>
        <w:tab w:val="right" w:pos="7931"/>
      </w:tabs>
      <w:spacing w:before="180"/>
      <w:jc w:val="right"/>
      <w:rPr>
        <w:i/>
      </w:rPr>
    </w:pPr>
    <w:r>
      <w:rPr>
        <w:noProof/>
      </w:rPr>
      <w:drawing>
        <wp:anchor distT="0" distB="0" distL="114300" distR="114300" simplePos="0" relativeHeight="251686912"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7" name="Imagen 9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Glosario de términos</w:t>
    </w:r>
    <w:r>
      <w:tab/>
    </w: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0E6B" w14:textId="0940C87C"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82816" behindDoc="0" locked="0" layoutInCell="1" allowOverlap="1" wp14:anchorId="15DB1E8D" wp14:editId="122FCE7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8" name="Imagen 98"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Conclusiones y líneas futuras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8EF5" w14:textId="7EAC0246"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88960" behindDoc="0" locked="0" layoutInCell="1" allowOverlap="1" wp14:anchorId="6501F34B" wp14:editId="16DF6E1D">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99" name="Imagen 99"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Bibliografía</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BF53" w14:textId="34668DA8"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91008" behindDoc="0" locked="0" layoutInCell="1" allowOverlap="1" wp14:anchorId="2B4CB0E4" wp14:editId="382AD739">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75" name="Imagen 75"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t>Anexos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B802" w14:textId="77777777" w:rsidR="001C7170" w:rsidRPr="00630A81" w:rsidRDefault="001C7170">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B22E" w14:textId="70F27465" w:rsidR="001C7170" w:rsidRPr="00630A81" w:rsidRDefault="001C7170">
    <w:pPr>
      <w:pStyle w:val="Encabezado"/>
      <w:rPr>
        <w:i/>
      </w:rPr>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1C7170" w:rsidRDefault="001C717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7777777" w:rsidR="001C7170" w:rsidRPr="00630A81" w:rsidRDefault="001C7170">
    <w:pPr>
      <w:pStyle w:val="Encabezado"/>
      <w:rPr>
        <w:i/>
      </w:rPr>
    </w:pP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E3A1" w14:textId="397B6397" w:rsidR="001C7170" w:rsidRPr="001F6A63" w:rsidRDefault="001C7170" w:rsidP="001F6A63">
    <w:pPr>
      <w:pStyle w:val="Encabezado"/>
      <w:tabs>
        <w:tab w:val="clear" w:pos="8504"/>
        <w:tab w:val="right" w:pos="7931"/>
      </w:tabs>
      <w:spacing w:before="180"/>
      <w:rPr>
        <w:i/>
      </w:rPr>
    </w:pPr>
    <w:r>
      <w:rPr>
        <w:noProof/>
      </w:rPr>
      <w:drawing>
        <wp:anchor distT="0" distB="0" distL="114300" distR="114300" simplePos="0" relativeHeight="251660288" behindDoc="0" locked="0" layoutInCell="1" allowOverlap="1" wp14:anchorId="768A00F2" wp14:editId="275341B8">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84" name="Imagen 84"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Pr="006116C9">
      <w:rPr>
        <w:rFonts w:asciiTheme="majorHAnsi" w:hAnsiTheme="majorHAnsi" w:cstheme="majorHAnsi"/>
        <w:i/>
        <w:sz w:val="20"/>
      </w:rPr>
      <w:t>Introducción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0D6F" w14:textId="20E5BDE9" w:rsidR="001C7170" w:rsidRPr="00630A81" w:rsidRDefault="001C7170" w:rsidP="001F6A63">
    <w:pPr>
      <w:pStyle w:val="Encabezado"/>
      <w:tabs>
        <w:tab w:val="clear" w:pos="8504"/>
        <w:tab w:val="right" w:pos="7931"/>
      </w:tabs>
      <w:spacing w:before="180"/>
      <w:rPr>
        <w:i/>
      </w:rPr>
    </w:pPr>
    <w:r>
      <w:rPr>
        <w:noProof/>
      </w:rPr>
      <w:drawing>
        <wp:anchor distT="0" distB="0" distL="114300" distR="114300" simplePos="0" relativeHeight="251662336" behindDoc="0" locked="0" layoutInCell="1" allowOverlap="1" wp14:anchorId="4FB48724" wp14:editId="5BB14D23">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85" name="Imagen 85"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Pr="006116C9">
      <w:rPr>
        <w:rFonts w:asciiTheme="majorHAnsi" w:hAnsiTheme="majorHAnsi" w:cstheme="majorHAnsi"/>
        <w:i/>
        <w:sz w:val="20"/>
      </w:rPr>
      <w:t>Introducción</w:t>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A1CA" w14:textId="188CF849" w:rsidR="001C7170" w:rsidRPr="00630A81" w:rsidRDefault="001C7170" w:rsidP="00EE6B5E">
    <w:pPr>
      <w:pStyle w:val="Encabezado"/>
      <w:tabs>
        <w:tab w:val="clear" w:pos="8504"/>
        <w:tab w:val="right" w:pos="7931"/>
      </w:tabs>
      <w:spacing w:before="180"/>
      <w:rPr>
        <w:i/>
      </w:rPr>
    </w:pPr>
    <w:r>
      <w:rPr>
        <w:noProof/>
      </w:rPr>
      <w:drawing>
        <wp:anchor distT="0" distB="0" distL="114300" distR="114300" simplePos="0" relativeHeight="251658240" behindDoc="0" locked="0" layoutInCell="1" allowOverlap="1" wp14:anchorId="6CCDCE23" wp14:editId="2FA46AE3">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86" name="Imagen 86"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Pr="006116C9">
      <w:rPr>
        <w:rFonts w:asciiTheme="majorHAnsi" w:hAnsiTheme="majorHAnsi" w:cstheme="majorHAnsi"/>
        <w:i/>
        <w:sz w:val="20"/>
      </w:rPr>
      <w:t>Introducción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128"/>
    <w:multiLevelType w:val="hybridMultilevel"/>
    <w:tmpl w:val="999212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9F5AFE"/>
    <w:multiLevelType w:val="multilevel"/>
    <w:tmpl w:val="A100F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C53F4"/>
    <w:multiLevelType w:val="multilevel"/>
    <w:tmpl w:val="06403C9E"/>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84C01E3"/>
    <w:multiLevelType w:val="hybridMultilevel"/>
    <w:tmpl w:val="0E3C5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8519ED"/>
    <w:multiLevelType w:val="multilevel"/>
    <w:tmpl w:val="BC7430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6A454D4"/>
    <w:multiLevelType w:val="hybridMultilevel"/>
    <w:tmpl w:val="1832B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39765A"/>
    <w:multiLevelType w:val="multilevel"/>
    <w:tmpl w:val="60DE9B6A"/>
    <w:lvl w:ilvl="0">
      <w:start w:val="1"/>
      <w:numFmt w:val="decimal"/>
      <w:pStyle w:val="Ttulo1"/>
      <w:lvlText w:val="Capítulo %1:"/>
      <w:lvlJc w:val="left"/>
      <w:pPr>
        <w:ind w:left="170" w:hanging="17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553082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74E22A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63ACC"/>
    <w:multiLevelType w:val="hybridMultilevel"/>
    <w:tmpl w:val="C20CE69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A5F42D2"/>
    <w:multiLevelType w:val="multilevel"/>
    <w:tmpl w:val="C8A603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D803778"/>
    <w:multiLevelType w:val="multilevel"/>
    <w:tmpl w:val="036EE388"/>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9846BE"/>
    <w:multiLevelType w:val="hybridMultilevel"/>
    <w:tmpl w:val="63C6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B91FF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D0195D"/>
    <w:multiLevelType w:val="hybridMultilevel"/>
    <w:tmpl w:val="83220E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A00544B"/>
    <w:multiLevelType w:val="hybridMultilevel"/>
    <w:tmpl w:val="16B21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812D5A"/>
    <w:multiLevelType w:val="hybridMultilevel"/>
    <w:tmpl w:val="28387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5D7298"/>
    <w:multiLevelType w:val="hybridMultilevel"/>
    <w:tmpl w:val="0A0A9D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3">
      <w:start w:val="1"/>
      <w:numFmt w:val="bullet"/>
      <w:lvlText w:val="o"/>
      <w:lvlJc w:val="left"/>
      <w:pPr>
        <w:ind w:left="2880" w:hanging="360"/>
      </w:pPr>
      <w:rPr>
        <w:rFonts w:ascii="Courier New" w:hAnsi="Courier New" w:cs="Courier New"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5C066E"/>
    <w:multiLevelType w:val="hybridMultilevel"/>
    <w:tmpl w:val="BB040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0E0E9B"/>
    <w:multiLevelType w:val="hybridMultilevel"/>
    <w:tmpl w:val="EC400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866B4B"/>
    <w:multiLevelType w:val="hybridMultilevel"/>
    <w:tmpl w:val="ED94D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327A40"/>
    <w:multiLevelType w:val="hybridMultilevel"/>
    <w:tmpl w:val="55AA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5155EA"/>
    <w:multiLevelType w:val="hybridMultilevel"/>
    <w:tmpl w:val="6FE2A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821559F"/>
    <w:multiLevelType w:val="multilevel"/>
    <w:tmpl w:val="A1189E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8D66CE8"/>
    <w:multiLevelType w:val="multilevel"/>
    <w:tmpl w:val="ACE2F6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563206"/>
    <w:multiLevelType w:val="hybridMultilevel"/>
    <w:tmpl w:val="09C65D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DCB2F28"/>
    <w:multiLevelType w:val="hybridMultilevel"/>
    <w:tmpl w:val="768C7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C34E1442">
      <w:numFmt w:val="bullet"/>
      <w:lvlText w:val="-"/>
      <w:lvlJc w:val="left"/>
      <w:pPr>
        <w:ind w:left="2880" w:hanging="360"/>
      </w:pPr>
      <w:rPr>
        <w:rFonts w:ascii="Calibri" w:eastAsiaTheme="minorHAnsi" w:hAnsi="Calibri" w:cs="Calibri"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0"/>
  </w:num>
  <w:num w:numId="4">
    <w:abstractNumId w:val="25"/>
  </w:num>
  <w:num w:numId="5">
    <w:abstractNumId w:val="7"/>
  </w:num>
  <w:num w:numId="6">
    <w:abstractNumId w:val="11"/>
  </w:num>
  <w:num w:numId="7">
    <w:abstractNumId w:val="4"/>
  </w:num>
  <w:num w:numId="8">
    <w:abstractNumId w:val="10"/>
  </w:num>
  <w:num w:numId="9">
    <w:abstractNumId w:val="13"/>
  </w:num>
  <w:num w:numId="10">
    <w:abstractNumId w:val="8"/>
  </w:num>
  <w:num w:numId="11">
    <w:abstractNumId w:val="6"/>
  </w:num>
  <w:num w:numId="12">
    <w:abstractNumId w:val="23"/>
  </w:num>
  <w:num w:numId="13">
    <w:abstractNumId w:val="2"/>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18"/>
  </w:num>
  <w:num w:numId="24">
    <w:abstractNumId w:val="22"/>
  </w:num>
  <w:num w:numId="25">
    <w:abstractNumId w:val="15"/>
  </w:num>
  <w:num w:numId="26">
    <w:abstractNumId w:val="19"/>
  </w:num>
  <w:num w:numId="27">
    <w:abstractNumId w:val="21"/>
  </w:num>
  <w:num w:numId="28">
    <w:abstractNumId w:val="5"/>
  </w:num>
  <w:num w:numId="29">
    <w:abstractNumId w:val="3"/>
  </w:num>
  <w:num w:numId="30">
    <w:abstractNumId w:val="26"/>
  </w:num>
  <w:num w:numId="31">
    <w:abstractNumId w:val="12"/>
  </w:num>
  <w:num w:numId="32">
    <w:abstractNumId w:val="16"/>
  </w:num>
  <w:num w:numId="33">
    <w:abstractNumId w:val="20"/>
  </w:num>
  <w:num w:numId="34">
    <w:abstractNumId w:val="9"/>
  </w:num>
  <w:num w:numId="35">
    <w:abstractNumId w:val="14"/>
  </w:num>
  <w:num w:numId="3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Saugar García">
    <w15:presenceInfo w15:providerId="AD" w15:userId="S::sergio.saugargarcia@ceu.es::4932eafe-626a-4b8a-ab75-a6be18dc9562"/>
  </w15:person>
  <w15:person w15:author="Jaime Ignacio Arradi Casas">
    <w15:presenceInfo w15:providerId="None" w15:userId="Jaime Ignacio Arradi Cas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58FB"/>
    <w:rsid w:val="00005A63"/>
    <w:rsid w:val="000117BF"/>
    <w:rsid w:val="00013B32"/>
    <w:rsid w:val="00021139"/>
    <w:rsid w:val="00024849"/>
    <w:rsid w:val="000330DA"/>
    <w:rsid w:val="000345AB"/>
    <w:rsid w:val="000354A3"/>
    <w:rsid w:val="00035F06"/>
    <w:rsid w:val="00043DFD"/>
    <w:rsid w:val="00050E92"/>
    <w:rsid w:val="00060147"/>
    <w:rsid w:val="00060AFB"/>
    <w:rsid w:val="00062152"/>
    <w:rsid w:val="0006288C"/>
    <w:rsid w:val="000701C6"/>
    <w:rsid w:val="00071FB5"/>
    <w:rsid w:val="000942BC"/>
    <w:rsid w:val="000B5324"/>
    <w:rsid w:val="000B771C"/>
    <w:rsid w:val="000C3639"/>
    <w:rsid w:val="000D4069"/>
    <w:rsid w:val="000D52E8"/>
    <w:rsid w:val="000D64F8"/>
    <w:rsid w:val="000E157F"/>
    <w:rsid w:val="000E40DB"/>
    <w:rsid w:val="000E4758"/>
    <w:rsid w:val="000E57D8"/>
    <w:rsid w:val="000F3B3F"/>
    <w:rsid w:val="000F4B0E"/>
    <w:rsid w:val="000F755F"/>
    <w:rsid w:val="000F7891"/>
    <w:rsid w:val="00101E6B"/>
    <w:rsid w:val="001056A0"/>
    <w:rsid w:val="00106F4D"/>
    <w:rsid w:val="00112DDD"/>
    <w:rsid w:val="001132CA"/>
    <w:rsid w:val="001165CB"/>
    <w:rsid w:val="00117144"/>
    <w:rsid w:val="0011793D"/>
    <w:rsid w:val="0012131C"/>
    <w:rsid w:val="001405A0"/>
    <w:rsid w:val="00140F49"/>
    <w:rsid w:val="001435B7"/>
    <w:rsid w:val="0014394F"/>
    <w:rsid w:val="001546A7"/>
    <w:rsid w:val="00155974"/>
    <w:rsid w:val="001627D8"/>
    <w:rsid w:val="00165578"/>
    <w:rsid w:val="00167BC4"/>
    <w:rsid w:val="00170E82"/>
    <w:rsid w:val="001741FB"/>
    <w:rsid w:val="00177558"/>
    <w:rsid w:val="001923A9"/>
    <w:rsid w:val="00192821"/>
    <w:rsid w:val="001A0DF2"/>
    <w:rsid w:val="001B323D"/>
    <w:rsid w:val="001B4D28"/>
    <w:rsid w:val="001C0E5C"/>
    <w:rsid w:val="001C5A56"/>
    <w:rsid w:val="001C7170"/>
    <w:rsid w:val="001C72A0"/>
    <w:rsid w:val="001E0B35"/>
    <w:rsid w:val="001E28D0"/>
    <w:rsid w:val="001E291E"/>
    <w:rsid w:val="001E512E"/>
    <w:rsid w:val="001E5B07"/>
    <w:rsid w:val="001F2F7A"/>
    <w:rsid w:val="001F34FB"/>
    <w:rsid w:val="001F576B"/>
    <w:rsid w:val="001F6A63"/>
    <w:rsid w:val="001F6B4D"/>
    <w:rsid w:val="00205AA0"/>
    <w:rsid w:val="00210C69"/>
    <w:rsid w:val="002154A7"/>
    <w:rsid w:val="00220497"/>
    <w:rsid w:val="00223ECD"/>
    <w:rsid w:val="0023489B"/>
    <w:rsid w:val="00246903"/>
    <w:rsid w:val="002502FD"/>
    <w:rsid w:val="00257B3A"/>
    <w:rsid w:val="00265C41"/>
    <w:rsid w:val="00274DE0"/>
    <w:rsid w:val="002761D2"/>
    <w:rsid w:val="00284C3E"/>
    <w:rsid w:val="00285E46"/>
    <w:rsid w:val="0029413B"/>
    <w:rsid w:val="0029505F"/>
    <w:rsid w:val="002A47B9"/>
    <w:rsid w:val="002A683F"/>
    <w:rsid w:val="002A7A42"/>
    <w:rsid w:val="002A7B7A"/>
    <w:rsid w:val="002A7DC4"/>
    <w:rsid w:val="002B2DC4"/>
    <w:rsid w:val="002B3E1B"/>
    <w:rsid w:val="002B5991"/>
    <w:rsid w:val="002C6702"/>
    <w:rsid w:val="002D0947"/>
    <w:rsid w:val="002E0185"/>
    <w:rsid w:val="002E34F8"/>
    <w:rsid w:val="002F11BC"/>
    <w:rsid w:val="002F3211"/>
    <w:rsid w:val="002F67A8"/>
    <w:rsid w:val="003043C8"/>
    <w:rsid w:val="00306EB9"/>
    <w:rsid w:val="00307626"/>
    <w:rsid w:val="00311FE4"/>
    <w:rsid w:val="00312501"/>
    <w:rsid w:val="00315ECE"/>
    <w:rsid w:val="00330B30"/>
    <w:rsid w:val="003314F9"/>
    <w:rsid w:val="00337A8F"/>
    <w:rsid w:val="00337FBF"/>
    <w:rsid w:val="00342F78"/>
    <w:rsid w:val="00351385"/>
    <w:rsid w:val="00352B9C"/>
    <w:rsid w:val="0035608A"/>
    <w:rsid w:val="0035635F"/>
    <w:rsid w:val="0036661F"/>
    <w:rsid w:val="00380605"/>
    <w:rsid w:val="00382096"/>
    <w:rsid w:val="00382B6D"/>
    <w:rsid w:val="00382FEC"/>
    <w:rsid w:val="00393F3A"/>
    <w:rsid w:val="003A1C06"/>
    <w:rsid w:val="003A2D63"/>
    <w:rsid w:val="003A3F39"/>
    <w:rsid w:val="003A4BE6"/>
    <w:rsid w:val="003D2533"/>
    <w:rsid w:val="003D293B"/>
    <w:rsid w:val="003D4017"/>
    <w:rsid w:val="003E6156"/>
    <w:rsid w:val="003F0371"/>
    <w:rsid w:val="003F51CE"/>
    <w:rsid w:val="0040553C"/>
    <w:rsid w:val="00405B38"/>
    <w:rsid w:val="004156C2"/>
    <w:rsid w:val="00422147"/>
    <w:rsid w:val="00422BFD"/>
    <w:rsid w:val="004263FF"/>
    <w:rsid w:val="00437DB9"/>
    <w:rsid w:val="00437E35"/>
    <w:rsid w:val="00444930"/>
    <w:rsid w:val="00451924"/>
    <w:rsid w:val="004571A1"/>
    <w:rsid w:val="004603DD"/>
    <w:rsid w:val="0046275C"/>
    <w:rsid w:val="00471949"/>
    <w:rsid w:val="00472BE7"/>
    <w:rsid w:val="00475C1E"/>
    <w:rsid w:val="00477B16"/>
    <w:rsid w:val="00497574"/>
    <w:rsid w:val="00497637"/>
    <w:rsid w:val="004A1850"/>
    <w:rsid w:val="004A5518"/>
    <w:rsid w:val="004A6C87"/>
    <w:rsid w:val="004B2BA9"/>
    <w:rsid w:val="004B799F"/>
    <w:rsid w:val="004C7748"/>
    <w:rsid w:val="004D136D"/>
    <w:rsid w:val="004D7FD8"/>
    <w:rsid w:val="004E1FE6"/>
    <w:rsid w:val="004E20D2"/>
    <w:rsid w:val="004E35A0"/>
    <w:rsid w:val="004E3E93"/>
    <w:rsid w:val="004F2200"/>
    <w:rsid w:val="004F6119"/>
    <w:rsid w:val="00505825"/>
    <w:rsid w:val="005126A4"/>
    <w:rsid w:val="005158BF"/>
    <w:rsid w:val="005165C7"/>
    <w:rsid w:val="005170CF"/>
    <w:rsid w:val="00533F7F"/>
    <w:rsid w:val="00542505"/>
    <w:rsid w:val="0054337F"/>
    <w:rsid w:val="00547908"/>
    <w:rsid w:val="0055637B"/>
    <w:rsid w:val="005644D9"/>
    <w:rsid w:val="005723B9"/>
    <w:rsid w:val="00576A14"/>
    <w:rsid w:val="005854CF"/>
    <w:rsid w:val="00586084"/>
    <w:rsid w:val="0058613D"/>
    <w:rsid w:val="00594F91"/>
    <w:rsid w:val="005952E8"/>
    <w:rsid w:val="00595F87"/>
    <w:rsid w:val="0059719A"/>
    <w:rsid w:val="005A0A22"/>
    <w:rsid w:val="005C083C"/>
    <w:rsid w:val="005C42DE"/>
    <w:rsid w:val="005C66B1"/>
    <w:rsid w:val="005D03ED"/>
    <w:rsid w:val="005D2347"/>
    <w:rsid w:val="005E2ECF"/>
    <w:rsid w:val="005F3172"/>
    <w:rsid w:val="005F3769"/>
    <w:rsid w:val="00601399"/>
    <w:rsid w:val="00601516"/>
    <w:rsid w:val="00602ED4"/>
    <w:rsid w:val="00604B1C"/>
    <w:rsid w:val="006116C9"/>
    <w:rsid w:val="006124A8"/>
    <w:rsid w:val="00614C12"/>
    <w:rsid w:val="0062107A"/>
    <w:rsid w:val="006227E0"/>
    <w:rsid w:val="006232B6"/>
    <w:rsid w:val="006278BB"/>
    <w:rsid w:val="00630A81"/>
    <w:rsid w:val="00637F92"/>
    <w:rsid w:val="006531E0"/>
    <w:rsid w:val="0066741D"/>
    <w:rsid w:val="00685C11"/>
    <w:rsid w:val="00691AE5"/>
    <w:rsid w:val="006932B2"/>
    <w:rsid w:val="0069382F"/>
    <w:rsid w:val="00695535"/>
    <w:rsid w:val="006971A6"/>
    <w:rsid w:val="00697AAD"/>
    <w:rsid w:val="006A28C2"/>
    <w:rsid w:val="006B6108"/>
    <w:rsid w:val="006C25AE"/>
    <w:rsid w:val="006D50F3"/>
    <w:rsid w:val="006E17D1"/>
    <w:rsid w:val="006E26F1"/>
    <w:rsid w:val="006E3AB3"/>
    <w:rsid w:val="006E4FD3"/>
    <w:rsid w:val="006F3226"/>
    <w:rsid w:val="006F4402"/>
    <w:rsid w:val="00701DEE"/>
    <w:rsid w:val="0071390B"/>
    <w:rsid w:val="007209A0"/>
    <w:rsid w:val="00721DB4"/>
    <w:rsid w:val="0073726B"/>
    <w:rsid w:val="00740551"/>
    <w:rsid w:val="0074478E"/>
    <w:rsid w:val="00746CBE"/>
    <w:rsid w:val="007470E9"/>
    <w:rsid w:val="00747B62"/>
    <w:rsid w:val="00753ADA"/>
    <w:rsid w:val="00754123"/>
    <w:rsid w:val="00766464"/>
    <w:rsid w:val="00777949"/>
    <w:rsid w:val="00782957"/>
    <w:rsid w:val="00791E0A"/>
    <w:rsid w:val="007925DC"/>
    <w:rsid w:val="00792BE6"/>
    <w:rsid w:val="00793BB6"/>
    <w:rsid w:val="00795B8D"/>
    <w:rsid w:val="007968C8"/>
    <w:rsid w:val="007A0581"/>
    <w:rsid w:val="007A3AA0"/>
    <w:rsid w:val="007A44F2"/>
    <w:rsid w:val="007A47E2"/>
    <w:rsid w:val="007A722F"/>
    <w:rsid w:val="007B1733"/>
    <w:rsid w:val="007B4949"/>
    <w:rsid w:val="007B5976"/>
    <w:rsid w:val="007C45AA"/>
    <w:rsid w:val="007C75E7"/>
    <w:rsid w:val="007D305D"/>
    <w:rsid w:val="007D441C"/>
    <w:rsid w:val="007E0879"/>
    <w:rsid w:val="007E1C89"/>
    <w:rsid w:val="007F1265"/>
    <w:rsid w:val="007F2304"/>
    <w:rsid w:val="007F361B"/>
    <w:rsid w:val="008016A1"/>
    <w:rsid w:val="00803372"/>
    <w:rsid w:val="00804479"/>
    <w:rsid w:val="00806F7F"/>
    <w:rsid w:val="008109AF"/>
    <w:rsid w:val="008211EE"/>
    <w:rsid w:val="0082214D"/>
    <w:rsid w:val="00823029"/>
    <w:rsid w:val="0082302C"/>
    <w:rsid w:val="0083034F"/>
    <w:rsid w:val="008312AA"/>
    <w:rsid w:val="00832652"/>
    <w:rsid w:val="00835622"/>
    <w:rsid w:val="00840EF6"/>
    <w:rsid w:val="008430D9"/>
    <w:rsid w:val="00844985"/>
    <w:rsid w:val="00845CFF"/>
    <w:rsid w:val="00847E06"/>
    <w:rsid w:val="008523B0"/>
    <w:rsid w:val="0086471E"/>
    <w:rsid w:val="00872D91"/>
    <w:rsid w:val="00877223"/>
    <w:rsid w:val="00881A4F"/>
    <w:rsid w:val="00881A68"/>
    <w:rsid w:val="0088431C"/>
    <w:rsid w:val="00890EA0"/>
    <w:rsid w:val="00892C54"/>
    <w:rsid w:val="00893060"/>
    <w:rsid w:val="008A265F"/>
    <w:rsid w:val="008A54D5"/>
    <w:rsid w:val="008A7CCB"/>
    <w:rsid w:val="008B06B7"/>
    <w:rsid w:val="008B24D4"/>
    <w:rsid w:val="008C3AB5"/>
    <w:rsid w:val="008D1AC9"/>
    <w:rsid w:val="008D2477"/>
    <w:rsid w:val="008D486F"/>
    <w:rsid w:val="008D6887"/>
    <w:rsid w:val="008D7658"/>
    <w:rsid w:val="008F2CD5"/>
    <w:rsid w:val="008F336E"/>
    <w:rsid w:val="008F66D7"/>
    <w:rsid w:val="009020B4"/>
    <w:rsid w:val="00910FA1"/>
    <w:rsid w:val="00913443"/>
    <w:rsid w:val="009203D8"/>
    <w:rsid w:val="00920CB0"/>
    <w:rsid w:val="00922079"/>
    <w:rsid w:val="0094388C"/>
    <w:rsid w:val="00957BEE"/>
    <w:rsid w:val="0096152C"/>
    <w:rsid w:val="00965B55"/>
    <w:rsid w:val="00967E00"/>
    <w:rsid w:val="0097553D"/>
    <w:rsid w:val="00976087"/>
    <w:rsid w:val="00977F01"/>
    <w:rsid w:val="0099026D"/>
    <w:rsid w:val="00992E01"/>
    <w:rsid w:val="009A4C7B"/>
    <w:rsid w:val="009A4F77"/>
    <w:rsid w:val="009B3362"/>
    <w:rsid w:val="009B441F"/>
    <w:rsid w:val="009C4112"/>
    <w:rsid w:val="009D38A6"/>
    <w:rsid w:val="009D5194"/>
    <w:rsid w:val="009D6CFF"/>
    <w:rsid w:val="009E26DE"/>
    <w:rsid w:val="009E51DE"/>
    <w:rsid w:val="009E6D7C"/>
    <w:rsid w:val="009E729E"/>
    <w:rsid w:val="009E7712"/>
    <w:rsid w:val="009F45B3"/>
    <w:rsid w:val="009F4A63"/>
    <w:rsid w:val="009F4FE0"/>
    <w:rsid w:val="009F6E3B"/>
    <w:rsid w:val="00A00C1F"/>
    <w:rsid w:val="00A01B6C"/>
    <w:rsid w:val="00A03620"/>
    <w:rsid w:val="00A0641F"/>
    <w:rsid w:val="00A127F4"/>
    <w:rsid w:val="00A17B10"/>
    <w:rsid w:val="00A23DD2"/>
    <w:rsid w:val="00A24F5F"/>
    <w:rsid w:val="00A273E6"/>
    <w:rsid w:val="00A301BA"/>
    <w:rsid w:val="00A35767"/>
    <w:rsid w:val="00A4198C"/>
    <w:rsid w:val="00A43872"/>
    <w:rsid w:val="00A445D2"/>
    <w:rsid w:val="00A4793B"/>
    <w:rsid w:val="00A50CD2"/>
    <w:rsid w:val="00A5100F"/>
    <w:rsid w:val="00A53E4E"/>
    <w:rsid w:val="00A607C2"/>
    <w:rsid w:val="00A635A9"/>
    <w:rsid w:val="00A740A0"/>
    <w:rsid w:val="00A74A6A"/>
    <w:rsid w:val="00A84E06"/>
    <w:rsid w:val="00A91FB3"/>
    <w:rsid w:val="00AA42AE"/>
    <w:rsid w:val="00AB141F"/>
    <w:rsid w:val="00AB6C9E"/>
    <w:rsid w:val="00AC124F"/>
    <w:rsid w:val="00AD1138"/>
    <w:rsid w:val="00AD1EB4"/>
    <w:rsid w:val="00AD4AB1"/>
    <w:rsid w:val="00AD4C94"/>
    <w:rsid w:val="00AE4720"/>
    <w:rsid w:val="00AE5D5C"/>
    <w:rsid w:val="00AE6A55"/>
    <w:rsid w:val="00AF10B8"/>
    <w:rsid w:val="00AF67F3"/>
    <w:rsid w:val="00B03B28"/>
    <w:rsid w:val="00B342D5"/>
    <w:rsid w:val="00B37E0A"/>
    <w:rsid w:val="00B4044B"/>
    <w:rsid w:val="00B44C25"/>
    <w:rsid w:val="00B6076B"/>
    <w:rsid w:val="00B65D34"/>
    <w:rsid w:val="00B77F4A"/>
    <w:rsid w:val="00B80674"/>
    <w:rsid w:val="00B84AB0"/>
    <w:rsid w:val="00B86E46"/>
    <w:rsid w:val="00B96A15"/>
    <w:rsid w:val="00BA67FA"/>
    <w:rsid w:val="00BB1288"/>
    <w:rsid w:val="00BC2B2F"/>
    <w:rsid w:val="00BC7500"/>
    <w:rsid w:val="00BD3B4F"/>
    <w:rsid w:val="00BD4523"/>
    <w:rsid w:val="00BD65EC"/>
    <w:rsid w:val="00BD6AA3"/>
    <w:rsid w:val="00BD6BAD"/>
    <w:rsid w:val="00BE2A66"/>
    <w:rsid w:val="00BE46CE"/>
    <w:rsid w:val="00BF461F"/>
    <w:rsid w:val="00C04324"/>
    <w:rsid w:val="00C05AEA"/>
    <w:rsid w:val="00C13EAE"/>
    <w:rsid w:val="00C22E5A"/>
    <w:rsid w:val="00C24699"/>
    <w:rsid w:val="00C31136"/>
    <w:rsid w:val="00C31423"/>
    <w:rsid w:val="00C3382E"/>
    <w:rsid w:val="00C40702"/>
    <w:rsid w:val="00C43959"/>
    <w:rsid w:val="00C5083E"/>
    <w:rsid w:val="00C50DE0"/>
    <w:rsid w:val="00C61D64"/>
    <w:rsid w:val="00C73DFD"/>
    <w:rsid w:val="00C751BA"/>
    <w:rsid w:val="00C751E3"/>
    <w:rsid w:val="00C77C08"/>
    <w:rsid w:val="00C804D3"/>
    <w:rsid w:val="00C80AF1"/>
    <w:rsid w:val="00C854BA"/>
    <w:rsid w:val="00C901E0"/>
    <w:rsid w:val="00C94047"/>
    <w:rsid w:val="00C94C08"/>
    <w:rsid w:val="00CA768D"/>
    <w:rsid w:val="00CB4CE7"/>
    <w:rsid w:val="00CC0AC8"/>
    <w:rsid w:val="00CC0B1B"/>
    <w:rsid w:val="00CC1A77"/>
    <w:rsid w:val="00CC4CED"/>
    <w:rsid w:val="00CD40CB"/>
    <w:rsid w:val="00CD57D1"/>
    <w:rsid w:val="00CE0AF0"/>
    <w:rsid w:val="00CE33C3"/>
    <w:rsid w:val="00CE5B4C"/>
    <w:rsid w:val="00CF2B92"/>
    <w:rsid w:val="00D03D32"/>
    <w:rsid w:val="00D05AF8"/>
    <w:rsid w:val="00D114F8"/>
    <w:rsid w:val="00D14FB5"/>
    <w:rsid w:val="00D17605"/>
    <w:rsid w:val="00D22D58"/>
    <w:rsid w:val="00D2318A"/>
    <w:rsid w:val="00D35E52"/>
    <w:rsid w:val="00D371D2"/>
    <w:rsid w:val="00D43163"/>
    <w:rsid w:val="00D44330"/>
    <w:rsid w:val="00D462D4"/>
    <w:rsid w:val="00D50CCB"/>
    <w:rsid w:val="00D52EA3"/>
    <w:rsid w:val="00D5708F"/>
    <w:rsid w:val="00D57AF3"/>
    <w:rsid w:val="00D63D8C"/>
    <w:rsid w:val="00D651A4"/>
    <w:rsid w:val="00D65CF1"/>
    <w:rsid w:val="00D73855"/>
    <w:rsid w:val="00D7393F"/>
    <w:rsid w:val="00D74E90"/>
    <w:rsid w:val="00D8720C"/>
    <w:rsid w:val="00D90593"/>
    <w:rsid w:val="00D921F0"/>
    <w:rsid w:val="00D97373"/>
    <w:rsid w:val="00DA6611"/>
    <w:rsid w:val="00DA7953"/>
    <w:rsid w:val="00DB4785"/>
    <w:rsid w:val="00DB4FEB"/>
    <w:rsid w:val="00DC486D"/>
    <w:rsid w:val="00DC7F60"/>
    <w:rsid w:val="00DD05A0"/>
    <w:rsid w:val="00DD21D5"/>
    <w:rsid w:val="00DD2AC4"/>
    <w:rsid w:val="00DD7440"/>
    <w:rsid w:val="00DE3C60"/>
    <w:rsid w:val="00DE4FFD"/>
    <w:rsid w:val="00E0052F"/>
    <w:rsid w:val="00E03F43"/>
    <w:rsid w:val="00E06CE0"/>
    <w:rsid w:val="00E13E41"/>
    <w:rsid w:val="00E25389"/>
    <w:rsid w:val="00E35C79"/>
    <w:rsid w:val="00E369F8"/>
    <w:rsid w:val="00E42388"/>
    <w:rsid w:val="00E43747"/>
    <w:rsid w:val="00E43E8E"/>
    <w:rsid w:val="00E47EE5"/>
    <w:rsid w:val="00E54EE7"/>
    <w:rsid w:val="00E62736"/>
    <w:rsid w:val="00E639F8"/>
    <w:rsid w:val="00E64C0D"/>
    <w:rsid w:val="00E733D2"/>
    <w:rsid w:val="00E8370C"/>
    <w:rsid w:val="00E9110B"/>
    <w:rsid w:val="00E96F7A"/>
    <w:rsid w:val="00E973D1"/>
    <w:rsid w:val="00EA319B"/>
    <w:rsid w:val="00EC0497"/>
    <w:rsid w:val="00EC73FD"/>
    <w:rsid w:val="00ED4147"/>
    <w:rsid w:val="00ED4B4F"/>
    <w:rsid w:val="00ED681F"/>
    <w:rsid w:val="00EE5D1F"/>
    <w:rsid w:val="00EE6B5E"/>
    <w:rsid w:val="00EF7B81"/>
    <w:rsid w:val="00F02198"/>
    <w:rsid w:val="00F0770A"/>
    <w:rsid w:val="00F12132"/>
    <w:rsid w:val="00F12C4C"/>
    <w:rsid w:val="00F16F5B"/>
    <w:rsid w:val="00F17EE0"/>
    <w:rsid w:val="00F206FC"/>
    <w:rsid w:val="00F22D37"/>
    <w:rsid w:val="00F27DCD"/>
    <w:rsid w:val="00F329CD"/>
    <w:rsid w:val="00F45FFB"/>
    <w:rsid w:val="00F4624F"/>
    <w:rsid w:val="00F46C56"/>
    <w:rsid w:val="00F54B8C"/>
    <w:rsid w:val="00F61C07"/>
    <w:rsid w:val="00F64AC7"/>
    <w:rsid w:val="00F67120"/>
    <w:rsid w:val="00F820E6"/>
    <w:rsid w:val="00F85496"/>
    <w:rsid w:val="00F86FB6"/>
    <w:rsid w:val="00F962EA"/>
    <w:rsid w:val="00F96D59"/>
    <w:rsid w:val="00FA0D7C"/>
    <w:rsid w:val="00FA22F7"/>
    <w:rsid w:val="00FA29E4"/>
    <w:rsid w:val="00FB0FCC"/>
    <w:rsid w:val="00FB172B"/>
    <w:rsid w:val="00FC2DE8"/>
    <w:rsid w:val="00FC4D94"/>
    <w:rsid w:val="00FD3AE5"/>
    <w:rsid w:val="00FD45F7"/>
    <w:rsid w:val="00FE64B6"/>
    <w:rsid w:val="00FF1560"/>
    <w:rsid w:val="00FF5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4603DD"/>
    <w:pPr>
      <w:keepNext/>
      <w:numPr>
        <w:numId w:val="11"/>
      </w:numPr>
      <w:autoSpaceDE w:val="0"/>
      <w:autoSpaceDN w:val="0"/>
      <w:adjustRightInd w:val="0"/>
      <w:spacing w:before="8000" w:after="480" w:line="240" w:lineRule="auto"/>
      <w:jc w:val="right"/>
      <w:outlineLvl w:val="0"/>
    </w:pPr>
    <w:rPr>
      <w:rFonts w:asciiTheme="majorHAnsi" w:eastAsia="Times New Roman" w:hAnsiTheme="majorHAnsi" w:cs="Times New Roman"/>
      <w:kern w:val="32"/>
      <w:sz w:val="60"/>
      <w:szCs w:val="28"/>
    </w:rPr>
  </w:style>
  <w:style w:type="paragraph" w:styleId="Ttulo2">
    <w:name w:val="heading 2"/>
    <w:basedOn w:val="Normal"/>
    <w:next w:val="Normal"/>
    <w:link w:val="Ttulo2Car"/>
    <w:uiPriority w:val="9"/>
    <w:unhideWhenUsed/>
    <w:qFormat/>
    <w:rsid w:val="004603DD"/>
    <w:pPr>
      <w:keepNext/>
      <w:keepLines/>
      <w:numPr>
        <w:ilvl w:val="1"/>
        <w:numId w:val="11"/>
      </w:numPr>
      <w:spacing w:before="480" w:after="12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021139"/>
    <w:pPr>
      <w:keepNext/>
      <w:keepLines/>
      <w:numPr>
        <w:ilvl w:val="2"/>
        <w:numId w:val="11"/>
      </w:numPr>
      <w:spacing w:before="360" w:after="120"/>
      <w:outlineLvl w:val="2"/>
    </w:pPr>
    <w:rPr>
      <w:rFonts w:asciiTheme="majorHAnsi" w:eastAsia="Times New Roman" w:hAnsiTheme="majorHAnsi" w:cstheme="majorBidi"/>
      <w:sz w:val="28"/>
      <w:szCs w:val="24"/>
    </w:rPr>
  </w:style>
  <w:style w:type="paragraph" w:styleId="Ttulo4">
    <w:name w:val="heading 4"/>
    <w:basedOn w:val="Normal"/>
    <w:next w:val="Normal"/>
    <w:link w:val="Ttulo4Car"/>
    <w:uiPriority w:val="9"/>
    <w:unhideWhenUsed/>
    <w:qFormat/>
    <w:rsid w:val="004603DD"/>
    <w:pPr>
      <w:keepNext/>
      <w:keepLines/>
      <w:numPr>
        <w:ilvl w:val="3"/>
        <w:numId w:val="11"/>
      </w:numPr>
      <w:spacing w:before="40" w:after="0"/>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630A8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A8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603DD"/>
    <w:rPr>
      <w:rFonts w:asciiTheme="majorHAnsi" w:eastAsia="Times New Roman" w:hAnsiTheme="majorHAnsi" w:cs="Times New Roman"/>
      <w:kern w:val="32"/>
      <w:sz w:val="60"/>
      <w:szCs w:val="28"/>
    </w:rPr>
  </w:style>
  <w:style w:type="character" w:customStyle="1" w:styleId="Ttulo2Car">
    <w:name w:val="Título 2 Car"/>
    <w:basedOn w:val="Fuentedeprrafopredeter"/>
    <w:link w:val="Ttulo2"/>
    <w:uiPriority w:val="9"/>
    <w:rsid w:val="00630A81"/>
    <w:rPr>
      <w:rFonts w:asciiTheme="majorHAnsi" w:eastAsiaTheme="majorEastAsia" w:hAnsiTheme="majorHAnsi" w:cstheme="majorBidi"/>
      <w:color w:val="000000" w:themeColor="text1"/>
      <w:sz w:val="32"/>
      <w:szCs w:val="26"/>
    </w:rPr>
  </w:style>
  <w:style w:type="character" w:customStyle="1" w:styleId="Ttulo3Car">
    <w:name w:val="Título 3 Car"/>
    <w:basedOn w:val="Fuentedeprrafopredeter"/>
    <w:link w:val="Ttulo3"/>
    <w:uiPriority w:val="9"/>
    <w:rsid w:val="00021139"/>
    <w:rPr>
      <w:rFonts w:asciiTheme="majorHAnsi" w:eastAsia="Times New Roman" w:hAnsiTheme="majorHAnsi" w:cstheme="majorBidi"/>
      <w:sz w:val="28"/>
    </w:rPr>
  </w:style>
  <w:style w:type="character" w:customStyle="1" w:styleId="Ttulo4Car">
    <w:name w:val="Título 4 Car"/>
    <w:basedOn w:val="Fuentedeprrafopredeter"/>
    <w:link w:val="Ttulo4"/>
    <w:uiPriority w:val="9"/>
    <w:rsid w:val="00D8720C"/>
    <w:rPr>
      <w:rFonts w:eastAsiaTheme="majorEastAsia"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 w:val="22"/>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 w:val="22"/>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numPr>
        <w:numId w:val="0"/>
      </w:numPr>
      <w:autoSpaceDE/>
      <w:autoSpaceDN/>
      <w:adjustRightInd/>
      <w:spacing w:before="480" w:after="0" w:line="276" w:lineRule="auto"/>
      <w:jc w:val="left"/>
      <w:outlineLvl w:val="9"/>
    </w:pPr>
    <w:rPr>
      <w:rFonts w:eastAsiaTheme="majorEastAsia" w:cstheme="majorBidi"/>
      <w:b/>
      <w:bCs/>
      <w:color w:val="2F5496" w:themeColor="accent1" w:themeShade="BF"/>
      <w:kern w:val="0"/>
      <w:sz w:val="28"/>
      <w:lang w:eastAsia="es-ES_tradnl"/>
    </w:rPr>
  </w:style>
  <w:style w:type="paragraph" w:styleId="TDC1">
    <w:name w:val="toc 1"/>
    <w:basedOn w:val="Normal"/>
    <w:next w:val="Normal"/>
    <w:autoRedefine/>
    <w:uiPriority w:val="39"/>
    <w:unhideWhenUsed/>
    <w:rsid w:val="00695535"/>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paragraph" w:styleId="Textodeglobo">
    <w:name w:val="Balloon Text"/>
    <w:basedOn w:val="Normal"/>
    <w:link w:val="TextodegloboCar"/>
    <w:uiPriority w:val="99"/>
    <w:semiHidden/>
    <w:unhideWhenUsed/>
    <w:rsid w:val="00E03F43"/>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3F43"/>
    <w:rPr>
      <w:rFonts w:ascii="Segoe UI" w:hAnsi="Segoe UI" w:cs="Segoe UI"/>
      <w:sz w:val="18"/>
      <w:szCs w:val="18"/>
    </w:rPr>
  </w:style>
  <w:style w:type="character" w:styleId="Refdecomentario">
    <w:name w:val="annotation reference"/>
    <w:basedOn w:val="Fuentedeprrafopredeter"/>
    <w:uiPriority w:val="99"/>
    <w:semiHidden/>
    <w:unhideWhenUsed/>
    <w:rsid w:val="001C0E5C"/>
    <w:rPr>
      <w:sz w:val="16"/>
      <w:szCs w:val="16"/>
    </w:rPr>
  </w:style>
  <w:style w:type="paragraph" w:styleId="Textocomentario">
    <w:name w:val="annotation text"/>
    <w:basedOn w:val="Normal"/>
    <w:link w:val="TextocomentarioCar"/>
    <w:uiPriority w:val="99"/>
    <w:semiHidden/>
    <w:unhideWhenUsed/>
    <w:rsid w:val="001C0E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0E5C"/>
    <w:rPr>
      <w:sz w:val="20"/>
      <w:szCs w:val="20"/>
    </w:rPr>
  </w:style>
  <w:style w:type="paragraph" w:styleId="Asuntodelcomentario">
    <w:name w:val="annotation subject"/>
    <w:basedOn w:val="Textocomentario"/>
    <w:next w:val="Textocomentario"/>
    <w:link w:val="AsuntodelcomentarioCar"/>
    <w:uiPriority w:val="99"/>
    <w:semiHidden/>
    <w:unhideWhenUsed/>
    <w:rsid w:val="001C0E5C"/>
    <w:rPr>
      <w:b/>
      <w:bCs/>
    </w:rPr>
  </w:style>
  <w:style w:type="character" w:customStyle="1" w:styleId="AsuntodelcomentarioCar">
    <w:name w:val="Asunto del comentario Car"/>
    <w:basedOn w:val="TextocomentarioCar"/>
    <w:link w:val="Asuntodelcomentario"/>
    <w:uiPriority w:val="99"/>
    <w:semiHidden/>
    <w:rsid w:val="001C0E5C"/>
    <w:rPr>
      <w:b/>
      <w:bCs/>
      <w:sz w:val="20"/>
      <w:szCs w:val="20"/>
    </w:rPr>
  </w:style>
  <w:style w:type="character" w:styleId="Mencinsinresolver">
    <w:name w:val="Unresolved Mention"/>
    <w:basedOn w:val="Fuentedeprrafopredeter"/>
    <w:uiPriority w:val="99"/>
    <w:semiHidden/>
    <w:unhideWhenUsed/>
    <w:rsid w:val="001C72A0"/>
    <w:rPr>
      <w:color w:val="605E5C"/>
      <w:shd w:val="clear" w:color="auto" w:fill="E1DFDD"/>
    </w:rPr>
  </w:style>
  <w:style w:type="character" w:styleId="CdigoHTML">
    <w:name w:val="HTML Code"/>
    <w:basedOn w:val="Fuentedeprrafopredeter"/>
    <w:uiPriority w:val="99"/>
    <w:semiHidden/>
    <w:unhideWhenUsed/>
    <w:rsid w:val="00CC0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6.xml"/><Relationship Id="rId26" Type="http://schemas.openxmlformats.org/officeDocument/2006/relationships/hyperlink" Target="https://www.mulesoft.com/resources/api/what-is-an-api" TargetMode="External"/><Relationship Id="rId39" Type="http://schemas.openxmlformats.org/officeDocument/2006/relationships/header" Target="header14.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oter" Target="footer4.xml"/><Relationship Id="rId42" Type="http://schemas.openxmlformats.org/officeDocument/2006/relationships/header" Target="header17.xml"/><Relationship Id="rId47" Type="http://schemas.openxmlformats.org/officeDocument/2006/relationships/header" Target="header2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orix.es/que-es-un-framework-y-para-que-se-utiliza" TargetMode="External"/><Relationship Id="rId33" Type="http://schemas.openxmlformats.org/officeDocument/2006/relationships/header" Target="header9.xml"/><Relationship Id="rId38" Type="http://schemas.openxmlformats.org/officeDocument/2006/relationships/header" Target="header13.xml"/><Relationship Id="rId46"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commentsExtended" Target="commentsExtended.xml"/><Relationship Id="rId29" Type="http://schemas.openxmlformats.org/officeDocument/2006/relationships/hyperlink" Target="https://www.playframework.com/documentation/2.8.x/Requirements" TargetMode="Externa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header" Target="header8.xml"/><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hyperlink" Target="https://www.scala-lang.org/" TargetMode="External"/><Relationship Id="rId36" Type="http://schemas.openxmlformats.org/officeDocument/2006/relationships/header" Target="header11.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eader" Target="header7.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hyperlink" Target="https://www.guru99.com/java-platform.html" TargetMode="External"/><Relationship Id="rId30" Type="http://schemas.openxmlformats.org/officeDocument/2006/relationships/hyperlink" Target="https://www.playframework.com/documentation/2.8.x/BuildOverview" TargetMode="External"/><Relationship Id="rId35"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3.xml"/><Relationship Id="rId8" Type="http://schemas.openxmlformats.org/officeDocument/2006/relationships/image" Target="media/image1.jpeg"/><Relationship Id="rId51"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14.xml.rels><?xml version="1.0" encoding="UTF-8" standalone="yes"?>
<Relationships xmlns="http://schemas.openxmlformats.org/package/2006/relationships"><Relationship Id="rId1" Type="http://schemas.openxmlformats.org/officeDocument/2006/relationships/image" Target="media/image6.png"/></Relationships>
</file>

<file path=word/_rels/header15.xml.rels><?xml version="1.0" encoding="UTF-8" standalone="yes"?>
<Relationships xmlns="http://schemas.openxmlformats.org/package/2006/relationships"><Relationship Id="rId1" Type="http://schemas.openxmlformats.org/officeDocument/2006/relationships/image" Target="media/image6.png"/></Relationships>
</file>

<file path=word/_rels/header16.xml.rels><?xml version="1.0" encoding="UTF-8" standalone="yes"?>
<Relationships xmlns="http://schemas.openxmlformats.org/package/2006/relationships"><Relationship Id="rId1" Type="http://schemas.openxmlformats.org/officeDocument/2006/relationships/image" Target="media/image6.png"/></Relationships>
</file>

<file path=word/_rels/header17.xml.rels><?xml version="1.0" encoding="UTF-8" standalone="yes"?>
<Relationships xmlns="http://schemas.openxmlformats.org/package/2006/relationships"><Relationship Id="rId1" Type="http://schemas.openxmlformats.org/officeDocument/2006/relationships/image" Target="media/image6.png"/></Relationships>
</file>

<file path=word/_rels/header18.xml.rels><?xml version="1.0" encoding="UTF-8" standalone="yes"?>
<Relationships xmlns="http://schemas.openxmlformats.org/package/2006/relationships"><Relationship Id="rId1" Type="http://schemas.openxmlformats.org/officeDocument/2006/relationships/image" Target="media/image6.png"/></Relationships>
</file>

<file path=word/_rels/header19.xml.rels><?xml version="1.0" encoding="UTF-8" standalone="yes"?>
<Relationships xmlns="http://schemas.openxmlformats.org/package/2006/relationships"><Relationship Id="rId1" Type="http://schemas.openxmlformats.org/officeDocument/2006/relationships/image" Target="media/image6.png"/></Relationships>
</file>

<file path=word/_rels/header20.xml.rels><?xml version="1.0" encoding="UTF-8" standalone="yes"?>
<Relationships xmlns="http://schemas.openxmlformats.org/package/2006/relationships"><Relationship Id="rId1" Type="http://schemas.openxmlformats.org/officeDocument/2006/relationships/image" Target="media/image6.png"/></Relationships>
</file>

<file path=word/_rels/header21.xml.rels><?xml version="1.0" encoding="UTF-8" standalone="yes"?>
<Relationships xmlns="http://schemas.openxmlformats.org/package/2006/relationships"><Relationship Id="rId1" Type="http://schemas.openxmlformats.org/officeDocument/2006/relationships/image" Target="media/image6.png"/></Relationships>
</file>

<file path=word/_rels/header22.xml.rels><?xml version="1.0" encoding="UTF-8" standalone="yes"?>
<Relationships xmlns="http://schemas.openxmlformats.org/package/2006/relationships"><Relationship Id="rId1" Type="http://schemas.openxmlformats.org/officeDocument/2006/relationships/image" Target="media/image6.png"/></Relationships>
</file>

<file path=word/_rels/header23.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9BBA9-52F7-4402-B0B8-51DBF641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47</Pages>
  <Words>5358</Words>
  <Characters>29474</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Jaime Ignacio Arradi Casas</cp:lastModifiedBy>
  <cp:revision>2</cp:revision>
  <cp:lastPrinted>2020-11-21T15:31:00Z</cp:lastPrinted>
  <dcterms:created xsi:type="dcterms:W3CDTF">2021-04-24T17:43:00Z</dcterms:created>
  <dcterms:modified xsi:type="dcterms:W3CDTF">2021-04-24T17:43:00Z</dcterms:modified>
</cp:coreProperties>
</file>